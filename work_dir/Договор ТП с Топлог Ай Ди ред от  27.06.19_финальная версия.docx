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9AB5A" w14:textId="7FFE420A" w:rsidR="00394425" w:rsidRPr="006A4372" w:rsidRDefault="001901A0" w:rsidP="00394425">
      <w:pPr>
        <w:pStyle w:val="1"/>
        <w:spacing w:before="0"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 </w:t>
      </w:r>
      <w:r w:rsidR="00394425" w:rsidRPr="006A4372">
        <w:rPr>
          <w:rFonts w:ascii="Times New Roman" w:hAnsi="Times New Roman"/>
          <w:sz w:val="20"/>
          <w:lang w:val="ru-RU"/>
        </w:rPr>
        <w:t xml:space="preserve">ДОГОВОР </w:t>
      </w:r>
      <w:r w:rsidR="00B3482D" w:rsidRPr="006A4372">
        <w:rPr>
          <w:rFonts w:ascii="Times New Roman" w:hAnsi="Times New Roman"/>
          <w:sz w:val="20"/>
          <w:lang w:val="ru-RU"/>
        </w:rPr>
        <w:t xml:space="preserve">№ </w:t>
      </w:r>
      <w:r w:rsidR="0085337A" w:rsidRPr="0085337A">
        <w:rPr>
          <w:rFonts w:ascii="Times New Roman" w:hAnsi="Times New Roman"/>
          <w:sz w:val="20"/>
          <w:lang w:val="ru-RU"/>
        </w:rPr>
        <w:t>01</w:t>
      </w:r>
    </w:p>
    <w:p w14:paraId="51EF7A54" w14:textId="77777777" w:rsidR="00394425" w:rsidRPr="006A4372" w:rsidRDefault="00394425" w:rsidP="00394425">
      <w:pPr>
        <w:pStyle w:val="1"/>
        <w:spacing w:before="0" w:after="0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на оказание услуг технической поддержки</w:t>
      </w:r>
    </w:p>
    <w:p w14:paraId="6B34D22A" w14:textId="77777777" w:rsidR="00394425" w:rsidRPr="006A4372" w:rsidRDefault="00394425" w:rsidP="00394425">
      <w:pPr>
        <w:pStyle w:val="2"/>
        <w:numPr>
          <w:ilvl w:val="0"/>
          <w:numId w:val="0"/>
        </w:numPr>
        <w:ind w:left="-28276"/>
        <w:rPr>
          <w:rFonts w:ascii="Times New Roman" w:hAnsi="Times New Roman"/>
          <w:sz w:val="20"/>
          <w:lang w:val="ru-RU"/>
        </w:rPr>
      </w:pPr>
    </w:p>
    <w:p w14:paraId="646F7371" w14:textId="77777777" w:rsidR="00394425" w:rsidRPr="006A4372" w:rsidRDefault="00394425" w:rsidP="00394425">
      <w:pPr>
        <w:rPr>
          <w:sz w:val="20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820"/>
      </w:tblGrid>
      <w:tr w:rsidR="00394425" w:rsidRPr="006A4372" w14:paraId="465184BD" w14:textId="77777777" w:rsidTr="005A7C27">
        <w:tc>
          <w:tcPr>
            <w:tcW w:w="4927" w:type="dxa"/>
          </w:tcPr>
          <w:p w14:paraId="22AC9C54" w14:textId="77777777" w:rsidR="00394425" w:rsidRPr="006A4372" w:rsidRDefault="00394425" w:rsidP="005A7C27">
            <w:pPr>
              <w:pStyle w:val="a"/>
              <w:numPr>
                <w:ilvl w:val="0"/>
                <w:numId w:val="0"/>
              </w:numPr>
              <w:snapToGrid w:val="0"/>
              <w:rPr>
                <w:rFonts w:ascii="Times New Roman" w:hAnsi="Times New Roman"/>
                <w:b/>
                <w:sz w:val="20"/>
              </w:rPr>
            </w:pPr>
            <w:r w:rsidRPr="006A4372">
              <w:rPr>
                <w:rFonts w:ascii="Times New Roman" w:hAnsi="Times New Roman"/>
                <w:b/>
                <w:sz w:val="20"/>
              </w:rPr>
              <w:t>г. Москва</w:t>
            </w:r>
          </w:p>
        </w:tc>
        <w:tc>
          <w:tcPr>
            <w:tcW w:w="4820" w:type="dxa"/>
          </w:tcPr>
          <w:p w14:paraId="52F61A08" w14:textId="499B6CF8" w:rsidR="00394425" w:rsidRPr="006A4372" w:rsidRDefault="002D7A15" w:rsidP="00862205">
            <w:pPr>
              <w:pStyle w:val="a"/>
              <w:numPr>
                <w:ilvl w:val="0"/>
                <w:numId w:val="0"/>
              </w:numPr>
              <w:snapToGrid w:val="0"/>
              <w:ind w:left="1440"/>
              <w:jc w:val="right"/>
              <w:rPr>
                <w:rFonts w:ascii="Times New Roman" w:hAnsi="Times New Roman"/>
                <w:b/>
                <w:color w:val="FF0000"/>
                <w:sz w:val="20"/>
              </w:rPr>
            </w:pPr>
            <w:r w:rsidRPr="0085337A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r w:rsidR="00862205" w:rsidRPr="0085337A">
              <w:rPr>
                <w:rFonts w:ascii="Times New Roman" w:hAnsi="Times New Roman"/>
                <w:b/>
                <w:sz w:val="20"/>
                <w:lang w:val="ru-RU"/>
              </w:rPr>
              <w:t>«17» июня</w:t>
            </w:r>
            <w:r w:rsidR="0005747F" w:rsidRPr="0085337A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r w:rsidR="00394425" w:rsidRPr="0085337A">
              <w:rPr>
                <w:rFonts w:ascii="Times New Roman" w:hAnsi="Times New Roman"/>
                <w:b/>
                <w:sz w:val="20"/>
              </w:rPr>
              <w:t>20</w:t>
            </w:r>
            <w:r w:rsidR="00862205" w:rsidRPr="0085337A">
              <w:rPr>
                <w:rFonts w:ascii="Times New Roman" w:hAnsi="Times New Roman"/>
                <w:b/>
                <w:sz w:val="20"/>
                <w:lang w:val="ru-RU"/>
              </w:rPr>
              <w:t>19</w:t>
            </w:r>
            <w:r w:rsidR="00394425" w:rsidRPr="0085337A">
              <w:rPr>
                <w:rFonts w:ascii="Times New Roman" w:hAnsi="Times New Roman"/>
                <w:b/>
                <w:sz w:val="20"/>
              </w:rPr>
              <w:t xml:space="preserve"> г.</w:t>
            </w:r>
          </w:p>
        </w:tc>
      </w:tr>
    </w:tbl>
    <w:p w14:paraId="405E2CB6" w14:textId="77777777" w:rsidR="00394425" w:rsidRPr="006A4372" w:rsidRDefault="00394425" w:rsidP="00394425">
      <w:pPr>
        <w:rPr>
          <w:sz w:val="20"/>
        </w:rPr>
      </w:pPr>
    </w:p>
    <w:p w14:paraId="77E62B17" w14:textId="0B4194F4" w:rsidR="00394425" w:rsidRPr="006A4372" w:rsidRDefault="00FC1C76" w:rsidP="00394425">
      <w:pPr>
        <w:pStyle w:val="a"/>
        <w:numPr>
          <w:ilvl w:val="0"/>
          <w:numId w:val="0"/>
        </w:numPr>
        <w:spacing w:before="120"/>
        <w:rPr>
          <w:rFonts w:ascii="Times New Roman" w:hAnsi="Times New Roman"/>
          <w:sz w:val="20"/>
          <w:lang w:val="ru-RU"/>
        </w:rPr>
      </w:pPr>
      <w:r w:rsidRPr="00502C9D">
        <w:rPr>
          <w:rFonts w:ascii="Times New Roman" w:hAnsi="Times New Roman"/>
          <w:b/>
          <w:sz w:val="20"/>
          <w:lang w:val="ru-RU"/>
        </w:rPr>
        <w:t>АО «Энергосистемы и Технологии»</w:t>
      </w:r>
      <w:r w:rsidR="00394425" w:rsidRPr="006A4372">
        <w:rPr>
          <w:rFonts w:ascii="Times New Roman" w:hAnsi="Times New Roman"/>
          <w:sz w:val="20"/>
          <w:lang w:val="ru-RU"/>
        </w:rPr>
        <w:t xml:space="preserve">, именуемое в дальнейшем </w:t>
      </w:r>
      <w:r w:rsidR="00394425" w:rsidRPr="006A4372">
        <w:rPr>
          <w:rFonts w:ascii="Times New Roman" w:hAnsi="Times New Roman"/>
          <w:b/>
          <w:sz w:val="20"/>
          <w:lang w:val="ru-RU"/>
        </w:rPr>
        <w:t>«Заказчик»</w:t>
      </w:r>
      <w:r w:rsidR="00394425" w:rsidRPr="006A4372">
        <w:rPr>
          <w:rFonts w:ascii="Times New Roman" w:hAnsi="Times New Roman"/>
          <w:sz w:val="20"/>
          <w:lang w:val="ru-RU"/>
        </w:rPr>
        <w:t>,</w:t>
      </w:r>
      <w:r w:rsidR="00394425" w:rsidRPr="006A4372">
        <w:rPr>
          <w:rFonts w:ascii="Times New Roman" w:hAnsi="Times New Roman"/>
          <w:b/>
          <w:sz w:val="20"/>
          <w:lang w:val="ru-RU"/>
        </w:rPr>
        <w:t xml:space="preserve"> </w:t>
      </w:r>
      <w:r w:rsidR="00394425" w:rsidRPr="006A4372">
        <w:rPr>
          <w:rFonts w:ascii="Times New Roman" w:hAnsi="Times New Roman"/>
          <w:sz w:val="20"/>
          <w:lang w:val="ru-RU"/>
        </w:rPr>
        <w:t>в лице Генерального директора</w:t>
      </w:r>
      <w:r w:rsidR="0005747F" w:rsidRPr="006A4372">
        <w:rPr>
          <w:rFonts w:ascii="Times New Roman" w:hAnsi="Times New Roman"/>
          <w:bCs/>
          <w:sz w:val="20"/>
          <w:lang w:val="ru-RU"/>
        </w:rPr>
        <w:t xml:space="preserve"> </w:t>
      </w:r>
      <w:r w:rsidR="00502C9D" w:rsidRPr="00502C9D">
        <w:rPr>
          <w:rFonts w:ascii="Times New Roman" w:hAnsi="Times New Roman"/>
          <w:sz w:val="20"/>
          <w:lang w:val="ru-RU"/>
        </w:rPr>
        <w:t>Столярова Дмитрия Михайловича</w:t>
      </w:r>
      <w:r w:rsidR="00394425" w:rsidRPr="006A4372">
        <w:rPr>
          <w:rFonts w:ascii="Times New Roman" w:hAnsi="Times New Roman"/>
          <w:sz w:val="20"/>
          <w:lang w:val="ru-RU"/>
        </w:rPr>
        <w:t>, действующего на основании Устава, с одной стороны, и</w:t>
      </w:r>
    </w:p>
    <w:p w14:paraId="047EEF28" w14:textId="7248D0A9" w:rsidR="00394425" w:rsidRPr="006A4372" w:rsidRDefault="00394425" w:rsidP="00394425">
      <w:pPr>
        <w:pStyle w:val="a"/>
        <w:numPr>
          <w:ilvl w:val="0"/>
          <w:numId w:val="0"/>
        </w:numPr>
        <w:spacing w:before="120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b/>
          <w:sz w:val="20"/>
          <w:lang w:val="ru-RU"/>
        </w:rPr>
        <w:t>ООО «Топлог</w:t>
      </w:r>
      <w:r w:rsidR="000366B4">
        <w:rPr>
          <w:rFonts w:ascii="Times New Roman" w:hAnsi="Times New Roman"/>
          <w:b/>
          <w:sz w:val="20"/>
          <w:lang w:val="ru-RU"/>
        </w:rPr>
        <w:t xml:space="preserve"> Ай Ди</w:t>
      </w:r>
      <w:r w:rsidRPr="006A4372">
        <w:rPr>
          <w:rFonts w:ascii="Times New Roman" w:hAnsi="Times New Roman"/>
          <w:b/>
          <w:sz w:val="20"/>
          <w:lang w:val="ru-RU"/>
        </w:rPr>
        <w:t>»</w:t>
      </w:r>
      <w:r w:rsidRPr="006A4372">
        <w:rPr>
          <w:rFonts w:ascii="Times New Roman" w:hAnsi="Times New Roman"/>
          <w:sz w:val="20"/>
          <w:lang w:val="ru-RU"/>
        </w:rPr>
        <w:t xml:space="preserve">, именуемое в дальнейшем </w:t>
      </w:r>
      <w:r w:rsidRPr="006A4372">
        <w:rPr>
          <w:rFonts w:ascii="Times New Roman" w:hAnsi="Times New Roman"/>
          <w:b/>
          <w:sz w:val="20"/>
          <w:lang w:val="ru-RU"/>
        </w:rPr>
        <w:t>«Исполнитель»</w:t>
      </w:r>
      <w:r w:rsidRPr="006A4372">
        <w:rPr>
          <w:rFonts w:ascii="Times New Roman" w:hAnsi="Times New Roman"/>
          <w:sz w:val="20"/>
          <w:lang w:val="ru-RU"/>
        </w:rPr>
        <w:t xml:space="preserve">, в лице </w:t>
      </w:r>
      <w:r w:rsidR="00E12801">
        <w:rPr>
          <w:rFonts w:ascii="Times New Roman" w:hAnsi="Times New Roman"/>
          <w:sz w:val="20"/>
          <w:lang w:val="ru-RU"/>
        </w:rPr>
        <w:t xml:space="preserve">руководителя отдела продаж </w:t>
      </w:r>
      <w:r w:rsidR="00E12801" w:rsidRPr="0085337A">
        <w:rPr>
          <w:rFonts w:ascii="Times New Roman" w:hAnsi="Times New Roman"/>
          <w:sz w:val="20"/>
          <w:lang w:val="ru-RU"/>
        </w:rPr>
        <w:t>Азаровского Дмитрия Владимировича</w:t>
      </w:r>
      <w:r w:rsidRPr="0085337A">
        <w:rPr>
          <w:rFonts w:ascii="Times New Roman" w:hAnsi="Times New Roman"/>
          <w:sz w:val="20"/>
          <w:lang w:val="ru-RU"/>
        </w:rPr>
        <w:t xml:space="preserve">, действующего </w:t>
      </w:r>
      <w:r w:rsidRPr="006A4372">
        <w:rPr>
          <w:rFonts w:ascii="Times New Roman" w:hAnsi="Times New Roman"/>
          <w:sz w:val="20"/>
          <w:lang w:val="ru-RU"/>
        </w:rPr>
        <w:t xml:space="preserve">на основании </w:t>
      </w:r>
      <w:r w:rsidR="00E12801">
        <w:rPr>
          <w:rFonts w:ascii="Times New Roman" w:hAnsi="Times New Roman"/>
          <w:sz w:val="20"/>
          <w:lang w:val="ru-RU"/>
        </w:rPr>
        <w:t>доверенности №4 от 14.01.2019</w:t>
      </w:r>
      <w:r w:rsidRPr="006A4372">
        <w:rPr>
          <w:rFonts w:ascii="Times New Roman" w:hAnsi="Times New Roman"/>
          <w:sz w:val="20"/>
          <w:lang w:val="ru-RU"/>
        </w:rPr>
        <w:t>, с другой стороны,</w:t>
      </w:r>
      <w:r w:rsidR="0005747F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заключили настоящий договор о нижеследующем:</w:t>
      </w:r>
    </w:p>
    <w:p w14:paraId="14A97859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447AA541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</w:rPr>
        <w:t>ОСНОВНЫЕ ПОНЯТИЯ И ТЕРМИНЫ</w:t>
      </w:r>
    </w:p>
    <w:p w14:paraId="30228DEC" w14:textId="758A824B" w:rsidR="00394425" w:rsidRPr="006A4372" w:rsidRDefault="00394425" w:rsidP="0005747F">
      <w:pPr>
        <w:pStyle w:val="a"/>
        <w:numPr>
          <w:ilvl w:val="1"/>
          <w:numId w:val="3"/>
        </w:numPr>
        <w:tabs>
          <w:tab w:val="clear" w:pos="792"/>
          <w:tab w:val="num" w:pos="426"/>
        </w:tabs>
        <w:spacing w:before="120"/>
        <w:ind w:left="426" w:hanging="426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Проект – договор на внедрение информационной системы управления складом</w:t>
      </w:r>
      <w:r w:rsidR="00AB12D9" w:rsidRPr="006A4372">
        <w:rPr>
          <w:rFonts w:ascii="Times New Roman" w:hAnsi="Times New Roman"/>
          <w:sz w:val="20"/>
          <w:lang w:val="ru-RU"/>
        </w:rPr>
        <w:t xml:space="preserve"> </w:t>
      </w:r>
      <w:r w:rsidR="00756354">
        <w:rPr>
          <w:rFonts w:ascii="Times New Roman" w:hAnsi="Times New Roman"/>
          <w:sz w:val="20"/>
          <w:lang w:val="ru-RU"/>
        </w:rPr>
        <w:t>№07</w:t>
      </w:r>
      <w:r w:rsidR="0005747F" w:rsidRPr="006A4372">
        <w:rPr>
          <w:rFonts w:ascii="Times New Roman" w:hAnsi="Times New Roman"/>
          <w:sz w:val="20"/>
          <w:lang w:val="ru-RU"/>
        </w:rPr>
        <w:t xml:space="preserve"> </w:t>
      </w:r>
      <w:r w:rsidR="00662C3D" w:rsidRPr="006A4372">
        <w:rPr>
          <w:rFonts w:ascii="Times New Roman" w:hAnsi="Times New Roman"/>
          <w:sz w:val="20"/>
          <w:lang w:val="ru-RU"/>
        </w:rPr>
        <w:t>от</w:t>
      </w:r>
      <w:r w:rsidR="00BF56C0">
        <w:rPr>
          <w:rFonts w:ascii="Times New Roman" w:hAnsi="Times New Roman"/>
          <w:sz w:val="20"/>
          <w:lang w:val="ru-RU"/>
        </w:rPr>
        <w:t xml:space="preserve"> «</w:t>
      </w:r>
      <w:r w:rsidR="00756354">
        <w:rPr>
          <w:rFonts w:ascii="Times New Roman" w:hAnsi="Times New Roman"/>
          <w:sz w:val="20"/>
          <w:lang w:val="ru-RU"/>
        </w:rPr>
        <w:t>29</w:t>
      </w:r>
      <w:r w:rsidR="00BF56C0">
        <w:rPr>
          <w:rFonts w:ascii="Times New Roman" w:hAnsi="Times New Roman"/>
          <w:sz w:val="20"/>
          <w:lang w:val="ru-RU"/>
        </w:rPr>
        <w:t xml:space="preserve">» </w:t>
      </w:r>
      <w:r w:rsidR="00756354">
        <w:rPr>
          <w:rFonts w:ascii="Times New Roman" w:hAnsi="Times New Roman"/>
          <w:sz w:val="20"/>
          <w:lang w:val="ru-RU"/>
        </w:rPr>
        <w:t>августа</w:t>
      </w:r>
      <w:r w:rsidR="00BF56C0">
        <w:rPr>
          <w:rFonts w:ascii="Times New Roman" w:hAnsi="Times New Roman"/>
          <w:sz w:val="20"/>
          <w:lang w:val="ru-RU"/>
        </w:rPr>
        <w:t xml:space="preserve"> 201</w:t>
      </w:r>
      <w:r w:rsidR="00756354">
        <w:rPr>
          <w:rFonts w:ascii="Times New Roman" w:hAnsi="Times New Roman"/>
          <w:sz w:val="20"/>
          <w:lang w:val="ru-RU"/>
        </w:rPr>
        <w:t>7</w:t>
      </w:r>
      <w:r w:rsidR="00831A5D" w:rsidRPr="006A4372">
        <w:rPr>
          <w:rFonts w:ascii="Times New Roman" w:hAnsi="Times New Roman"/>
          <w:sz w:val="20"/>
          <w:lang w:val="ru-RU"/>
        </w:rPr>
        <w:t>г.</w:t>
      </w:r>
    </w:p>
    <w:p w14:paraId="38AB725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Система – программное обеспечение для автоматизации процессов склада «</w:t>
      </w:r>
      <w:r w:rsidRPr="006A4372">
        <w:rPr>
          <w:rFonts w:ascii="Times New Roman" w:hAnsi="Times New Roman"/>
          <w:sz w:val="20"/>
        </w:rPr>
        <w:t>TopLog</w:t>
      </w:r>
      <w:r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</w:rPr>
        <w:t>WMS</w:t>
      </w:r>
      <w:r w:rsidRPr="006A4372">
        <w:rPr>
          <w:rFonts w:ascii="Times New Roman" w:hAnsi="Times New Roman"/>
          <w:sz w:val="20"/>
          <w:lang w:val="ru-RU"/>
        </w:rPr>
        <w:t>», разработанное на платформе «1С:Предприятие 8»  и модифицированное в рамках Проекта.</w:t>
      </w:r>
    </w:p>
    <w:p w14:paraId="244F85F9" w14:textId="1917D374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Объект – склад Заказчика, </w:t>
      </w:r>
      <w:r w:rsidR="00AB12D9" w:rsidRPr="006A4372">
        <w:rPr>
          <w:rFonts w:ascii="Times New Roman" w:hAnsi="Times New Roman"/>
          <w:sz w:val="20"/>
          <w:lang w:val="ru-RU"/>
        </w:rPr>
        <w:t xml:space="preserve">работающие с использованием </w:t>
      </w:r>
      <w:r w:rsidR="00853338" w:rsidRPr="00853338">
        <w:rPr>
          <w:rFonts w:ascii="Times New Roman" w:hAnsi="Times New Roman"/>
          <w:sz w:val="20"/>
          <w:lang w:val="ru-RU"/>
        </w:rPr>
        <w:t>С</w:t>
      </w:r>
      <w:r w:rsidR="00AB12D9" w:rsidRPr="006A4372">
        <w:rPr>
          <w:rFonts w:ascii="Times New Roman" w:hAnsi="Times New Roman"/>
          <w:sz w:val="20"/>
          <w:lang w:val="ru-RU"/>
        </w:rPr>
        <w:t xml:space="preserve">истемы. </w:t>
      </w:r>
    </w:p>
    <w:p w14:paraId="2A597A4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Спецификация – документ, определяющий содержание, сроки и стоимость работ/услуг, выходящих за рамки гарантийного сопровождения. Форма спецификации приведена в </w:t>
      </w:r>
      <w:r w:rsidRPr="006A4372">
        <w:rPr>
          <w:rFonts w:ascii="Times New Roman" w:hAnsi="Times New Roman"/>
          <w:b/>
          <w:sz w:val="20"/>
          <w:lang w:val="ru-RU"/>
        </w:rPr>
        <w:t>Приложении №1</w:t>
      </w:r>
      <w:r w:rsidRPr="006A4372">
        <w:rPr>
          <w:rFonts w:ascii="Times New Roman" w:hAnsi="Times New Roman"/>
          <w:sz w:val="20"/>
          <w:lang w:val="ru-RU"/>
        </w:rPr>
        <w:t>.</w:t>
      </w:r>
    </w:p>
    <w:p w14:paraId="45B5FC9E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71A92405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</w:rPr>
        <w:t>ПРЕДМЕТ ДОГОВОРА</w:t>
      </w:r>
    </w:p>
    <w:p w14:paraId="00D7BFDE" w14:textId="7D6198EC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Предметом настоящего Договора является оказание Исполнителем Заказчику услуг технической по</w:t>
      </w:r>
      <w:r w:rsidR="006A4372">
        <w:rPr>
          <w:rFonts w:ascii="Times New Roman" w:hAnsi="Times New Roman"/>
          <w:sz w:val="20"/>
          <w:lang w:val="ru-RU"/>
        </w:rPr>
        <w:t xml:space="preserve">ддержки, включающей гарантийное, абонентское </w:t>
      </w:r>
      <w:r w:rsidRPr="006A4372">
        <w:rPr>
          <w:rFonts w:ascii="Times New Roman" w:hAnsi="Times New Roman"/>
          <w:sz w:val="20"/>
          <w:lang w:val="ru-RU"/>
        </w:rPr>
        <w:t>и дополнительные сопровождение Системы на Объекте. Перечень услуг технической поддержки приведен в разделе 4 настоящего Договора.</w:t>
      </w:r>
    </w:p>
    <w:p w14:paraId="6FE8586D" w14:textId="2E94F6FB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Поддержка Заказчика осуществляется посредством консультирования по телефону, электронной почте и удаленного подключения специалистов Исполнителя к Системе, установленн</w:t>
      </w:r>
      <w:r w:rsidR="00853338">
        <w:rPr>
          <w:rFonts w:ascii="Times New Roman" w:hAnsi="Times New Roman"/>
          <w:sz w:val="20"/>
          <w:lang w:val="ru-RU"/>
        </w:rPr>
        <w:t>ой на Объекте. По согласованию С</w:t>
      </w:r>
      <w:r w:rsidRPr="006A4372">
        <w:rPr>
          <w:rFonts w:ascii="Times New Roman" w:hAnsi="Times New Roman"/>
          <w:sz w:val="20"/>
          <w:lang w:val="ru-RU"/>
        </w:rPr>
        <w:t>торон поддержка может оказываться с выездом специалистов Исполнителя непосредственно на Объект Заказчика.</w:t>
      </w:r>
    </w:p>
    <w:p w14:paraId="3F9530F4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осуществляет техническую поддержку всех функциональных блоков, которые относятся к Системе и ее изменениям и дополнениям, разработанным, установленным и протестированным сотрудниками Исполнителя в рамках Проекта.</w:t>
      </w:r>
    </w:p>
    <w:p w14:paraId="5983E079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33476803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УСЛОВИЯ ТЕХНИЧЕСКОЙ ПОДДЕРЖКИ</w:t>
      </w:r>
    </w:p>
    <w:p w14:paraId="556DFDB3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Настоящий договор регламентирует три вида поддержки:</w:t>
      </w:r>
    </w:p>
    <w:p w14:paraId="77AAA839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Гарантийное сопровождение;</w:t>
      </w:r>
    </w:p>
    <w:p w14:paraId="690477A2" w14:textId="5DF84AF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Абонентское сопровождение (поддержка по не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гарантийным случаям);</w:t>
      </w:r>
    </w:p>
    <w:p w14:paraId="6B6E7577" w14:textId="44593A65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Дополнительно</w:t>
      </w:r>
      <w:r w:rsidR="004809B5" w:rsidRPr="006A4372">
        <w:rPr>
          <w:rFonts w:ascii="Times New Roman" w:hAnsi="Times New Roman"/>
          <w:sz w:val="20"/>
          <w:lang w:val="ru-RU"/>
        </w:rPr>
        <w:t>е сопровождение</w:t>
      </w:r>
      <w:r w:rsidRPr="006A4372">
        <w:rPr>
          <w:rFonts w:ascii="Times New Roman" w:hAnsi="Times New Roman"/>
          <w:sz w:val="20"/>
          <w:lang w:val="ru-RU"/>
        </w:rPr>
        <w:t>.</w:t>
      </w:r>
    </w:p>
    <w:p w14:paraId="079D3A7D" w14:textId="73097886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Гарантийное сопровождение обеспечивает поддержку Системы при возникновении гарантийных случаев в течение установленного гарантийного срока</w:t>
      </w:r>
      <w:r w:rsidR="00911AFF" w:rsidRPr="006A4372">
        <w:rPr>
          <w:rFonts w:ascii="Times New Roman" w:hAnsi="Times New Roman"/>
          <w:sz w:val="20"/>
          <w:lang w:val="ru-RU"/>
        </w:rPr>
        <w:t>.</w:t>
      </w:r>
      <w:r w:rsidR="00911AFF" w:rsidRPr="006A4372">
        <w:rPr>
          <w:rFonts w:ascii="Times New Roman" w:hAnsi="Times New Roman"/>
          <w:szCs w:val="22"/>
          <w:lang w:val="ru-RU"/>
        </w:rPr>
        <w:t xml:space="preserve"> </w:t>
      </w:r>
      <w:r w:rsidR="00911AFF" w:rsidRPr="006A4372">
        <w:rPr>
          <w:rFonts w:ascii="Times New Roman" w:hAnsi="Times New Roman"/>
          <w:sz w:val="20"/>
          <w:lang w:val="ru-RU"/>
        </w:rPr>
        <w:t xml:space="preserve">Гарантийное сопровождение оказывается в режиме графика работы </w:t>
      </w:r>
      <w:r w:rsidR="004809B5" w:rsidRPr="006A4372">
        <w:rPr>
          <w:rFonts w:ascii="Times New Roman" w:hAnsi="Times New Roman"/>
          <w:sz w:val="20"/>
          <w:lang w:val="ru-RU"/>
        </w:rPr>
        <w:t xml:space="preserve">офиса </w:t>
      </w:r>
      <w:r w:rsidR="00911AFF" w:rsidRPr="006A4372">
        <w:rPr>
          <w:rFonts w:ascii="Times New Roman" w:hAnsi="Times New Roman"/>
          <w:sz w:val="20"/>
          <w:lang w:val="ru-RU"/>
        </w:rPr>
        <w:t>Исполнителя (в рабочие дни с понедельника по пятницу с 09:00 до 18:00)</w:t>
      </w:r>
      <w:r w:rsidRPr="006A4372">
        <w:rPr>
          <w:rFonts w:ascii="Times New Roman" w:hAnsi="Times New Roman"/>
          <w:sz w:val="20"/>
          <w:lang w:val="ru-RU"/>
        </w:rPr>
        <w:t>.</w:t>
      </w:r>
    </w:p>
    <w:p w14:paraId="35D98263" w14:textId="7A936A35" w:rsidR="00394425" w:rsidRPr="006A4372" w:rsidRDefault="00911AFF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Абонентское сопровождение - техническая поддержка Системы по вопросам, выходящим за рамки гарантийного сопровождения, осуществляемая в объеме, ограниченном лимитом обращений, установленным Приложением № 2 к настоящему Договору. Абонентское сопровождение оказывается в режиме, установленном Приложением № 2 к настоящему Договору</w:t>
      </w:r>
      <w:r w:rsidR="00394425" w:rsidRPr="006A4372">
        <w:rPr>
          <w:rFonts w:ascii="Times New Roman" w:hAnsi="Times New Roman"/>
          <w:sz w:val="20"/>
          <w:lang w:val="ru-RU"/>
        </w:rPr>
        <w:t>.</w:t>
      </w:r>
    </w:p>
    <w:p w14:paraId="746BD38C" w14:textId="0738149B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Дополнительно</w:t>
      </w:r>
      <w:r w:rsidR="004809B5" w:rsidRPr="006A4372">
        <w:rPr>
          <w:rFonts w:ascii="Times New Roman" w:hAnsi="Times New Roman"/>
          <w:sz w:val="20"/>
          <w:lang w:val="ru-RU"/>
        </w:rPr>
        <w:t>е</w:t>
      </w:r>
      <w:r w:rsidRPr="006A4372">
        <w:rPr>
          <w:rFonts w:ascii="Times New Roman" w:hAnsi="Times New Roman"/>
          <w:sz w:val="20"/>
          <w:lang w:val="ru-RU"/>
        </w:rPr>
        <w:t xml:space="preserve"> </w:t>
      </w:r>
      <w:r w:rsidR="00911AFF" w:rsidRPr="006A4372">
        <w:rPr>
          <w:rFonts w:ascii="Times New Roman" w:hAnsi="Times New Roman"/>
          <w:sz w:val="20"/>
          <w:lang w:val="ru-RU"/>
        </w:rPr>
        <w:t xml:space="preserve">сопровождение – техническая поддержка </w:t>
      </w:r>
      <w:r w:rsidR="004809B5" w:rsidRPr="006A4372">
        <w:rPr>
          <w:rFonts w:ascii="Times New Roman" w:hAnsi="Times New Roman"/>
          <w:sz w:val="20"/>
          <w:lang w:val="ru-RU"/>
        </w:rPr>
        <w:t xml:space="preserve">Системы по вопросам, выходящим за рамки гарантийного и абонентского сопровождения, </w:t>
      </w:r>
      <w:r w:rsidRPr="006A4372">
        <w:rPr>
          <w:rFonts w:ascii="Times New Roman" w:hAnsi="Times New Roman"/>
          <w:sz w:val="20"/>
          <w:lang w:val="ru-RU"/>
        </w:rPr>
        <w:t>оказываются Исполнителем по желанию Заказчик</w:t>
      </w:r>
      <w:r w:rsidR="000A37D8">
        <w:rPr>
          <w:rFonts w:ascii="Times New Roman" w:hAnsi="Times New Roman"/>
          <w:sz w:val="20"/>
          <w:lang w:val="ru-RU"/>
        </w:rPr>
        <w:t>а в рамках действия настоящего Д</w:t>
      </w:r>
      <w:r w:rsidRPr="006A4372">
        <w:rPr>
          <w:rFonts w:ascii="Times New Roman" w:hAnsi="Times New Roman"/>
          <w:sz w:val="20"/>
          <w:lang w:val="ru-RU"/>
        </w:rPr>
        <w:t>оговора.</w:t>
      </w:r>
    </w:p>
    <w:p w14:paraId="679F9BEA" w14:textId="049DF94E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Для Системы устанавливается гарантийный срок </w:t>
      </w:r>
      <w:r w:rsidRPr="000A37D8">
        <w:rPr>
          <w:rFonts w:ascii="Times New Roman" w:hAnsi="Times New Roman"/>
          <w:sz w:val="20"/>
          <w:lang w:val="ru-RU"/>
        </w:rPr>
        <w:t xml:space="preserve">продолжительностью </w:t>
      </w:r>
      <w:r w:rsidR="00F81716" w:rsidRPr="000A37D8">
        <w:rPr>
          <w:rFonts w:ascii="Times New Roman" w:hAnsi="Times New Roman"/>
          <w:sz w:val="20"/>
          <w:lang w:val="ru-RU"/>
        </w:rPr>
        <w:t>12</w:t>
      </w:r>
      <w:r w:rsidRPr="000A37D8">
        <w:rPr>
          <w:rFonts w:ascii="Times New Roman" w:hAnsi="Times New Roman"/>
          <w:sz w:val="20"/>
          <w:lang w:val="ru-RU"/>
        </w:rPr>
        <w:t xml:space="preserve"> (</w:t>
      </w:r>
      <w:r w:rsidR="00F81716" w:rsidRPr="000A37D8">
        <w:rPr>
          <w:rFonts w:ascii="Times New Roman" w:hAnsi="Times New Roman"/>
          <w:sz w:val="20"/>
          <w:lang w:val="ru-RU"/>
        </w:rPr>
        <w:t>двенадцать) месяцев</w:t>
      </w:r>
      <w:r w:rsidR="004809B5" w:rsidRPr="000A37D8">
        <w:rPr>
          <w:rFonts w:ascii="Times New Roman" w:hAnsi="Times New Roman"/>
          <w:sz w:val="20"/>
          <w:lang w:val="ru-RU"/>
        </w:rPr>
        <w:t xml:space="preserve">, </w:t>
      </w:r>
      <w:r w:rsidRPr="000A37D8">
        <w:rPr>
          <w:rFonts w:ascii="Times New Roman" w:hAnsi="Times New Roman"/>
          <w:sz w:val="20"/>
          <w:lang w:val="ru-RU"/>
        </w:rPr>
        <w:t>начиная</w:t>
      </w:r>
      <w:r w:rsidRPr="006A4372">
        <w:rPr>
          <w:rFonts w:ascii="Times New Roman" w:hAnsi="Times New Roman"/>
          <w:sz w:val="20"/>
          <w:lang w:val="ru-RU"/>
        </w:rPr>
        <w:t xml:space="preserve"> с момента окончания Проекта при условии полной оплаты Заказчиком работ Исполнителя по Проекту.</w:t>
      </w:r>
    </w:p>
    <w:p w14:paraId="712D5C29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В процессе эксплуатации Системы Заказчиком возможно появление проблемных или внештатных </w:t>
      </w:r>
      <w:r w:rsidRPr="006A4372">
        <w:rPr>
          <w:rFonts w:ascii="Times New Roman" w:hAnsi="Times New Roman"/>
          <w:sz w:val="20"/>
          <w:lang w:val="ru-RU"/>
        </w:rPr>
        <w:lastRenderedPageBreak/>
        <w:t>ситуаций, которые не могут быть устранены силами Заказчика и требуют вмешательства Исполнителя.</w:t>
      </w:r>
    </w:p>
    <w:p w14:paraId="74359045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Если причиной возникшей проблемной ситуации являются ошибки Системы или некорректные настройки Системы, выполненные сотрудниками Исполнителя, случай признается гарантийным, и Исполнитель бесплатно выполняет работы по устранению проблемной ситуации.</w:t>
      </w:r>
    </w:p>
    <w:p w14:paraId="45EC9F2D" w14:textId="3C6931B5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Определение причин возникновения проблемной ситуации и признание случая гарантийным или не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гарантийным осуществляется в процессе ее устранения. Это отражается в отчете Исполнителя, который составляется по проблемной ситуации после выяснения ее причин.</w:t>
      </w:r>
    </w:p>
    <w:p w14:paraId="21A361C8" w14:textId="56C40BDC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Если возникшая проблемная ситуация признана не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гарантийным случаем, на работы/услуги, выполненные/оказанные специалистами Исполнителя для выявления и устранения проблемной ситуации (телефонные переговоры, удаленное подключение к Системе, программная модификация Системы) составляется Спецификация в соответствии со ставками, прив</w:t>
      </w:r>
      <w:r w:rsidR="005F7E1F">
        <w:rPr>
          <w:rFonts w:ascii="Times New Roman" w:hAnsi="Times New Roman"/>
          <w:sz w:val="20"/>
          <w:lang w:val="ru-RU"/>
        </w:rPr>
        <w:t>еденными в пункте 5 настоящего Д</w:t>
      </w:r>
      <w:r w:rsidRPr="006A4372">
        <w:rPr>
          <w:rFonts w:ascii="Times New Roman" w:hAnsi="Times New Roman"/>
          <w:sz w:val="20"/>
          <w:lang w:val="ru-RU"/>
        </w:rPr>
        <w:t>оговора.</w:t>
      </w:r>
    </w:p>
    <w:p w14:paraId="3A6DFBF1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8671562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ПЕРЕЧЕНЬ ОКАЗЫВАЕМЫХ УСЛУГ</w:t>
      </w:r>
    </w:p>
    <w:p w14:paraId="15AC195C" w14:textId="10304019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Услуги, оказываемые в рамках гарантийного сопровождения:</w:t>
      </w:r>
    </w:p>
    <w:p w14:paraId="0655A036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Исправление программных ошибок Системы;</w:t>
      </w:r>
    </w:p>
    <w:p w14:paraId="1DEFFD87" w14:textId="70124DE9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Исправление ошибок в настройках Системы, выпол</w:t>
      </w:r>
      <w:r w:rsidR="004809B5" w:rsidRPr="006A4372">
        <w:rPr>
          <w:rFonts w:ascii="Times New Roman" w:hAnsi="Times New Roman"/>
          <w:sz w:val="20"/>
          <w:lang w:val="ru-RU"/>
        </w:rPr>
        <w:t>ненных сотрудниками Исполнителя;</w:t>
      </w:r>
    </w:p>
    <w:p w14:paraId="1ADDE994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Услуги, оказываемые в рамках абонентского сопровождения (объем услуг ограничен выбранным режимом сопровождения, пункт 5.1 настоящего Договора):</w:t>
      </w:r>
    </w:p>
    <w:p w14:paraId="4E569BD2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Консультации по вопросам использования Системы и функциональным возможностям Системы;</w:t>
      </w:r>
    </w:p>
    <w:p w14:paraId="6BA4A4F2" w14:textId="67C65D2D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Консультации по созданию и настройке отчетов в Системе;</w:t>
      </w:r>
    </w:p>
    <w:p w14:paraId="2658DA11" w14:textId="3B787AFF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432"/>
          <w:tab w:val="num" w:pos="574"/>
        </w:tabs>
        <w:spacing w:before="120"/>
        <w:ind w:left="432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Услуги, оказываемые </w:t>
      </w:r>
      <w:r w:rsidR="005A7C27" w:rsidRPr="006A4372">
        <w:rPr>
          <w:rFonts w:ascii="Times New Roman" w:hAnsi="Times New Roman"/>
          <w:sz w:val="20"/>
          <w:lang w:val="ru-RU"/>
        </w:rPr>
        <w:t>в рамках дополнительного сопровождения</w:t>
      </w:r>
      <w:r w:rsidRPr="006A4372">
        <w:rPr>
          <w:rFonts w:ascii="Times New Roman" w:hAnsi="Times New Roman"/>
          <w:sz w:val="20"/>
          <w:lang w:val="ru-RU"/>
        </w:rPr>
        <w:t>:</w:t>
      </w:r>
    </w:p>
    <w:p w14:paraId="031B689C" w14:textId="672E0EDD" w:rsidR="002C657C" w:rsidRPr="006A4372" w:rsidRDefault="002C657C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Консультации по вопросам настройки системы в целях ее тиражирования;</w:t>
      </w:r>
    </w:p>
    <w:p w14:paraId="39B28549" w14:textId="7DDB5D25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Устранение последствий проблемных ситуаций, в случае если они были следствием не программной ошибки в Системе, а вызваны де</w:t>
      </w:r>
      <w:r w:rsidR="009B2440" w:rsidRPr="006A4372">
        <w:rPr>
          <w:rFonts w:ascii="Times New Roman" w:hAnsi="Times New Roman"/>
          <w:sz w:val="20"/>
          <w:lang w:val="ru-RU"/>
        </w:rPr>
        <w:t>йствиями пользователей Заказчика</w:t>
      </w:r>
      <w:r w:rsidR="002C657C" w:rsidRPr="006A4372">
        <w:rPr>
          <w:rFonts w:ascii="Times New Roman" w:hAnsi="Times New Roman"/>
          <w:sz w:val="20"/>
          <w:lang w:val="ru-RU"/>
        </w:rPr>
        <w:t>, в том числе исправление ошибок в настройках Системы, выполненных сотрудниками Заказчика</w:t>
      </w:r>
      <w:r w:rsidRPr="006A4372">
        <w:rPr>
          <w:rFonts w:ascii="Times New Roman" w:hAnsi="Times New Roman"/>
          <w:sz w:val="20"/>
          <w:lang w:val="ru-RU"/>
        </w:rPr>
        <w:t>;</w:t>
      </w:r>
    </w:p>
    <w:p w14:paraId="10B00376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Разработка и внедрение новых функциональных возможностей на действующей Системе;</w:t>
      </w:r>
    </w:p>
    <w:p w14:paraId="4B817359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Консультации по вопросам использования Системы и функциональным возможностям Системы (в объеме, выходящим за рамки абонентского сопровождения);</w:t>
      </w:r>
    </w:p>
    <w:p w14:paraId="403300FD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Консультации по созданию и настройке отчетов в Системе (в объеме, выходящем за рамки абонентского сопровождения);</w:t>
      </w:r>
    </w:p>
    <w:p w14:paraId="7FB9B3B6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Выполнение задач по системному администрированию локальной сети и серверов Заказчика;</w:t>
      </w:r>
    </w:p>
    <w:p w14:paraId="12304A1A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Проведение обучения и инструктажа сотрудников Заказчика;</w:t>
      </w:r>
    </w:p>
    <w:p w14:paraId="61977A05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Обеспечение поддержки с выездом специалистов Исполнителя на Объект;</w:t>
      </w:r>
    </w:p>
    <w:p w14:paraId="0B3102F6" w14:textId="75177AFD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Предоставление обновлений Системы и установка Системы на нов</w:t>
      </w:r>
      <w:r w:rsidR="0045725E">
        <w:rPr>
          <w:rFonts w:ascii="Times New Roman" w:hAnsi="Times New Roman"/>
          <w:sz w:val="20"/>
          <w:lang w:val="ru-RU"/>
        </w:rPr>
        <w:t xml:space="preserve">ых объектах силами сотрудников </w:t>
      </w:r>
      <w:r w:rsidRPr="006A4372">
        <w:rPr>
          <w:rFonts w:ascii="Times New Roman" w:hAnsi="Times New Roman"/>
          <w:sz w:val="20"/>
          <w:lang w:val="ru-RU"/>
        </w:rPr>
        <w:t>Исполнителя;</w:t>
      </w:r>
    </w:p>
    <w:p w14:paraId="724B557B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Устранение неполадок, вызванных действиями не сотрудников Исполнителя;</w:t>
      </w:r>
    </w:p>
    <w:p w14:paraId="636A84F1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Работы по установке и настройке сопутствующего программного обеспечения (платформа 1С:Предприятие, драйверы для принтеров этикеток, программное обеспечение для радиотерминалов и пр.) силами сотрудников Исполнителя.</w:t>
      </w:r>
    </w:p>
    <w:p w14:paraId="087AEE9E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6F20C770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СТОИМОСТЬ УСЛУГ И ПОРЯДОК РАСЧЕТОВ</w:t>
      </w:r>
    </w:p>
    <w:p w14:paraId="578FFBB0" w14:textId="7B45233D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Стоимость и объем услуг абонентского сопровождения определяется исходя из выбранного Заказчиком режима поддержки (режимы поддержки приведены в </w:t>
      </w:r>
      <w:r w:rsidRPr="006A4372">
        <w:rPr>
          <w:rFonts w:ascii="Times New Roman" w:hAnsi="Times New Roman"/>
          <w:b/>
          <w:sz w:val="20"/>
          <w:lang w:val="ru-RU"/>
        </w:rPr>
        <w:t>Приложении №2</w:t>
      </w:r>
      <w:r w:rsidRPr="006A4372">
        <w:rPr>
          <w:rFonts w:ascii="Times New Roman" w:hAnsi="Times New Roman"/>
          <w:sz w:val="20"/>
          <w:lang w:val="ru-RU"/>
        </w:rPr>
        <w:t xml:space="preserve">). Услуги оформляются в виде Спецификации на предстоящий месяц </w:t>
      </w:r>
      <w:r w:rsidRPr="0085337A">
        <w:rPr>
          <w:rFonts w:ascii="Times New Roman" w:hAnsi="Times New Roman"/>
          <w:sz w:val="20"/>
          <w:lang w:val="ru-RU"/>
        </w:rPr>
        <w:t xml:space="preserve">со 100% предоплатой. </w:t>
      </w:r>
      <w:r w:rsidRPr="006A4372">
        <w:rPr>
          <w:rFonts w:ascii="Times New Roman" w:hAnsi="Times New Roman"/>
          <w:sz w:val="20"/>
          <w:lang w:val="ru-RU"/>
        </w:rPr>
        <w:t>По запросу Заказчика режим поддержки</w:t>
      </w:r>
      <w:r w:rsidR="006D177D" w:rsidRPr="006A4372">
        <w:rPr>
          <w:rFonts w:ascii="Times New Roman" w:hAnsi="Times New Roman"/>
          <w:sz w:val="20"/>
          <w:lang w:val="ru-RU"/>
        </w:rPr>
        <w:t xml:space="preserve"> может быть изменен, начиная с </w:t>
      </w:r>
      <w:r w:rsidRPr="006A4372">
        <w:rPr>
          <w:rFonts w:ascii="Times New Roman" w:hAnsi="Times New Roman"/>
          <w:sz w:val="20"/>
          <w:lang w:val="ru-RU"/>
        </w:rPr>
        <w:t>первого числа следующего квартала.</w:t>
      </w:r>
    </w:p>
    <w:p w14:paraId="49B76D46" w14:textId="710EC65B" w:rsidR="00394425" w:rsidRPr="00B71B0A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Стоимость дополнительных услуг, перечисленных в п.</w:t>
      </w:r>
      <w:r w:rsidR="006D177D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 xml:space="preserve">4.3. настоящего Договора, определяется путем умножения трудозатрат специалистов Исполнителя на ставку специалистов Исполнителя, составляющую </w:t>
      </w:r>
      <w:r w:rsidR="002D24BE" w:rsidRPr="00B71B0A">
        <w:rPr>
          <w:rFonts w:ascii="Times New Roman" w:hAnsi="Times New Roman"/>
          <w:b/>
          <w:sz w:val="20"/>
          <w:lang w:val="ru-RU"/>
        </w:rPr>
        <w:t>2</w:t>
      </w:r>
      <w:r w:rsidR="00592863" w:rsidRPr="00B71B0A">
        <w:rPr>
          <w:rFonts w:ascii="Times New Roman" w:hAnsi="Times New Roman"/>
          <w:b/>
          <w:sz w:val="20"/>
          <w:lang w:val="ru-RU"/>
        </w:rPr>
        <w:t> </w:t>
      </w:r>
      <w:r w:rsidR="00B71B0A" w:rsidRPr="00B71B0A">
        <w:rPr>
          <w:rFonts w:ascii="Times New Roman" w:hAnsi="Times New Roman"/>
          <w:b/>
          <w:sz w:val="20"/>
          <w:lang w:val="ru-RU"/>
        </w:rPr>
        <w:t>750</w:t>
      </w:r>
      <w:r w:rsidR="00592863" w:rsidRPr="00B71B0A">
        <w:rPr>
          <w:rFonts w:ascii="Times New Roman" w:hAnsi="Times New Roman"/>
          <w:b/>
          <w:sz w:val="20"/>
          <w:lang w:val="ru-RU"/>
        </w:rPr>
        <w:t>,00</w:t>
      </w:r>
      <w:r w:rsidR="002D24BE" w:rsidRPr="00B71B0A">
        <w:rPr>
          <w:rFonts w:ascii="Times New Roman" w:hAnsi="Times New Roman"/>
          <w:b/>
          <w:sz w:val="20"/>
          <w:lang w:val="ru-RU"/>
        </w:rPr>
        <w:t xml:space="preserve"> (Д</w:t>
      </w:r>
      <w:r w:rsidRPr="00B71B0A">
        <w:rPr>
          <w:rFonts w:ascii="Times New Roman" w:hAnsi="Times New Roman"/>
          <w:b/>
          <w:sz w:val="20"/>
          <w:lang w:val="ru-RU"/>
        </w:rPr>
        <w:t>ве тысячи</w:t>
      </w:r>
      <w:r w:rsidR="006D177D" w:rsidRPr="00B71B0A">
        <w:rPr>
          <w:rFonts w:ascii="Times New Roman" w:hAnsi="Times New Roman"/>
          <w:b/>
          <w:sz w:val="20"/>
          <w:lang w:val="ru-RU"/>
        </w:rPr>
        <w:t xml:space="preserve"> </w:t>
      </w:r>
      <w:r w:rsidR="00B71B0A" w:rsidRPr="00B71B0A">
        <w:rPr>
          <w:rFonts w:ascii="Times New Roman" w:hAnsi="Times New Roman"/>
          <w:b/>
          <w:sz w:val="20"/>
          <w:lang w:val="ru-RU"/>
        </w:rPr>
        <w:t>семьсот пятьдесят</w:t>
      </w:r>
      <w:r w:rsidRPr="00B71B0A">
        <w:rPr>
          <w:rFonts w:ascii="Times New Roman" w:hAnsi="Times New Roman"/>
          <w:b/>
          <w:sz w:val="20"/>
          <w:lang w:val="ru-RU"/>
        </w:rPr>
        <w:t>) рублей в час</w:t>
      </w:r>
      <w:r w:rsidRPr="00B71B0A">
        <w:rPr>
          <w:rFonts w:ascii="Times New Roman" w:hAnsi="Times New Roman"/>
          <w:sz w:val="20"/>
          <w:lang w:val="ru-RU"/>
        </w:rPr>
        <w:t xml:space="preserve"> (</w:t>
      </w:r>
      <w:r w:rsidR="00CA27C0">
        <w:rPr>
          <w:rFonts w:ascii="Times New Roman" w:hAnsi="Times New Roman"/>
          <w:sz w:val="20"/>
          <w:lang w:val="ru-RU"/>
        </w:rPr>
        <w:t xml:space="preserve">в т.ч. </w:t>
      </w:r>
      <w:r w:rsidR="006D177D" w:rsidRPr="00B71B0A">
        <w:rPr>
          <w:rFonts w:ascii="Times New Roman" w:hAnsi="Times New Roman"/>
          <w:sz w:val="20"/>
          <w:lang w:val="ru-RU"/>
        </w:rPr>
        <w:t>НДС</w:t>
      </w:r>
      <w:r w:rsidR="004809B5" w:rsidRPr="00B71B0A">
        <w:rPr>
          <w:rFonts w:ascii="Times New Roman" w:hAnsi="Times New Roman"/>
          <w:sz w:val="20"/>
          <w:lang w:val="ru-RU"/>
        </w:rPr>
        <w:t xml:space="preserve"> </w:t>
      </w:r>
      <w:r w:rsidR="00B71B0A" w:rsidRPr="00B71B0A">
        <w:rPr>
          <w:rFonts w:ascii="Times New Roman" w:hAnsi="Times New Roman"/>
          <w:sz w:val="20"/>
          <w:lang w:val="ru-RU"/>
        </w:rPr>
        <w:t>20%</w:t>
      </w:r>
      <w:r w:rsidRPr="00B71B0A">
        <w:rPr>
          <w:rFonts w:ascii="Times New Roman" w:hAnsi="Times New Roman"/>
          <w:sz w:val="20"/>
          <w:lang w:val="ru-RU"/>
        </w:rPr>
        <w:t>).</w:t>
      </w:r>
    </w:p>
    <w:p w14:paraId="1CE7E435" w14:textId="6E703CF9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lastRenderedPageBreak/>
        <w:t>На все услуги, оказываемые за плату, составляются Спецификации. По окончании каждого календарного месяца составленные Спецификации закрываются актом сдачи-приемки.</w:t>
      </w:r>
      <w:r w:rsidR="00565716">
        <w:rPr>
          <w:rFonts w:ascii="Times New Roman" w:hAnsi="Times New Roman"/>
          <w:sz w:val="20"/>
          <w:lang w:val="ru-RU"/>
        </w:rPr>
        <w:t xml:space="preserve"> Акт</w:t>
      </w:r>
      <w:r w:rsidR="00202135">
        <w:rPr>
          <w:rFonts w:ascii="Times New Roman" w:hAnsi="Times New Roman"/>
          <w:sz w:val="20"/>
          <w:lang w:val="ru-RU"/>
        </w:rPr>
        <w:t>,</w:t>
      </w:r>
      <w:r w:rsidR="00565716">
        <w:rPr>
          <w:rFonts w:ascii="Times New Roman" w:hAnsi="Times New Roman"/>
          <w:sz w:val="20"/>
          <w:lang w:val="ru-RU"/>
        </w:rPr>
        <w:t xml:space="preserve"> счет-фактура </w:t>
      </w:r>
      <w:r w:rsidR="00202135">
        <w:rPr>
          <w:rFonts w:ascii="Times New Roman" w:hAnsi="Times New Roman"/>
          <w:sz w:val="20"/>
          <w:lang w:val="ru-RU"/>
        </w:rPr>
        <w:t xml:space="preserve">и Спецификация </w:t>
      </w:r>
      <w:r w:rsidR="00565716">
        <w:rPr>
          <w:rFonts w:ascii="Times New Roman" w:hAnsi="Times New Roman"/>
          <w:sz w:val="20"/>
          <w:lang w:val="ru-RU"/>
        </w:rPr>
        <w:t>предоставляется Заказчику ежемесячно не позднее</w:t>
      </w:r>
      <w:r w:rsidR="00202135">
        <w:rPr>
          <w:rFonts w:ascii="Times New Roman" w:hAnsi="Times New Roman"/>
          <w:sz w:val="20"/>
          <w:lang w:val="ru-RU"/>
        </w:rPr>
        <w:t xml:space="preserve"> 5</w:t>
      </w:r>
      <w:r w:rsidR="00565716">
        <w:rPr>
          <w:rFonts w:ascii="Times New Roman" w:hAnsi="Times New Roman"/>
          <w:sz w:val="20"/>
          <w:lang w:val="ru-RU"/>
        </w:rPr>
        <w:t xml:space="preserve"> числа месяца, следующего за месяцем оказания услуг.</w:t>
      </w:r>
    </w:p>
    <w:p w14:paraId="072A8D90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осуществляет оплату услуг Исполнителя ежемесячно по счетам, выставляемым Исполнителем в срок не более, чем 5 (пять) банковских дней со дня подписания сторонами акта сдачи-приемки оказанных в течение месяца услуг.</w:t>
      </w:r>
    </w:p>
    <w:p w14:paraId="06858BA8" w14:textId="1A6CC9FF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По Спецификациям, составленным на основании пунктов </w:t>
      </w:r>
      <w:r w:rsidR="00CE33C5" w:rsidRPr="006A4372">
        <w:rPr>
          <w:rFonts w:ascii="Times New Roman" w:hAnsi="Times New Roman"/>
          <w:sz w:val="20"/>
          <w:lang w:val="ru-RU"/>
        </w:rPr>
        <w:t>4.3.2, 4.3.6 и 4.3</w:t>
      </w:r>
      <w:r w:rsidR="000A03AB">
        <w:rPr>
          <w:rFonts w:ascii="Times New Roman" w:hAnsi="Times New Roman"/>
          <w:sz w:val="20"/>
          <w:lang w:val="ru-RU"/>
        </w:rPr>
        <w:t>.7 Д</w:t>
      </w:r>
      <w:r w:rsidRPr="006A4372">
        <w:rPr>
          <w:rFonts w:ascii="Times New Roman" w:hAnsi="Times New Roman"/>
          <w:sz w:val="20"/>
          <w:lang w:val="ru-RU"/>
        </w:rPr>
        <w:t>оговора, Исполнитель вправе потребовать предоплаты в размере до 100%.</w:t>
      </w:r>
    </w:p>
    <w:p w14:paraId="4C4B644D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0353C7A0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ПРОЦЕДУРА ОБРАЩЕНИЯ В СЛУЖБУ ПОДДЕРЖКИ</w:t>
      </w:r>
    </w:p>
    <w:p w14:paraId="401DFCF2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В случае возникновения необходимости обращения в службу поддержки Исполнителя ответственный за формирование обращения сотрудник Заказчика составляет запрос установленной формы (далее Запрос). Форма Запроса приведена в </w:t>
      </w:r>
      <w:r w:rsidRPr="006A4372">
        <w:rPr>
          <w:rFonts w:ascii="Times New Roman" w:hAnsi="Times New Roman"/>
          <w:b/>
          <w:sz w:val="20"/>
          <w:lang w:val="ru-RU"/>
        </w:rPr>
        <w:t>Приложении №3</w:t>
      </w:r>
      <w:r w:rsidRPr="006A4372">
        <w:rPr>
          <w:rFonts w:ascii="Times New Roman" w:hAnsi="Times New Roman"/>
          <w:sz w:val="20"/>
          <w:lang w:val="ru-RU"/>
        </w:rPr>
        <w:t xml:space="preserve"> настоящего Договора.</w:t>
      </w:r>
    </w:p>
    <w:p w14:paraId="597DB61E" w14:textId="49D05079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В Запросе ответственный сотрудник Заказчика обязательно определяет приоритет Запроса в соответствии с таблицей приоритетов, приведенной в </w:t>
      </w:r>
      <w:r w:rsidRPr="006A4372">
        <w:rPr>
          <w:rFonts w:ascii="Times New Roman" w:hAnsi="Times New Roman"/>
          <w:b/>
          <w:sz w:val="20"/>
          <w:lang w:val="ru-RU"/>
        </w:rPr>
        <w:t>Приложении №4</w:t>
      </w:r>
      <w:r w:rsidR="00975F18">
        <w:rPr>
          <w:rFonts w:ascii="Times New Roman" w:hAnsi="Times New Roman"/>
          <w:sz w:val="20"/>
          <w:lang w:val="ru-RU"/>
        </w:rPr>
        <w:t xml:space="preserve"> настоящего Д</w:t>
      </w:r>
      <w:r w:rsidRPr="006A4372">
        <w:rPr>
          <w:rFonts w:ascii="Times New Roman" w:hAnsi="Times New Roman"/>
          <w:sz w:val="20"/>
          <w:lang w:val="ru-RU"/>
        </w:rPr>
        <w:t>оговора.</w:t>
      </w:r>
    </w:p>
    <w:p w14:paraId="46C08473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форме запроса обязательно заполняются ответы на вопросы.</w:t>
      </w:r>
    </w:p>
    <w:p w14:paraId="62A60AAA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высылает заполненный Запрос по электронной почте и связывается с ответственным сотрудником Исполнителя по телефону.</w:t>
      </w:r>
    </w:p>
    <w:p w14:paraId="16F40243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возникновения проблемы приоритета №1 или №2 в соответствии с таблицей приоритетов, ответственный сотрудник Заказчика в первую очередь связывается с ответственным сотрудником Исполнителя по телефону. После регистрации обращения по телефону ответственный сотрудник Заказчика составляет Запрос и в срок не более 1 (одного) часа с момента регистрации обращения по телефону высылает заполненную форму по электронной почте сотруднику службы поддержки Исполнителя.</w:t>
      </w:r>
    </w:p>
    <w:p w14:paraId="2A078A66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Ответственный сотрудник Исполнителя регистрирует полученный Запрос, уведомляет об этом по электронной почте ответственного сотрудника Заказчика и приступает к анализу запроса в следующие сроки:</w:t>
      </w:r>
    </w:p>
    <w:p w14:paraId="7E553E85" w14:textId="6AF6FC0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Для запросов с приоритетом №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1 или №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2 в срок не более чем 30 минут с момента размещения Заказчиком запроса по телефону;</w:t>
      </w:r>
    </w:p>
    <w:p w14:paraId="00B8319C" w14:textId="4C660F9B" w:rsidR="00D26555" w:rsidRPr="006A4372" w:rsidRDefault="00394425" w:rsidP="00D2655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Для запросов с приоритетом №</w:t>
      </w:r>
      <w:r w:rsidR="006D177D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3 или №</w:t>
      </w:r>
      <w:r w:rsidR="006D177D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4 в срок не более чем 2 часа с момента размещения Заказчиком запроса в письменном виде и уведомления по телефону.</w:t>
      </w:r>
    </w:p>
    <w:p w14:paraId="3D1E8D0B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(при необходимости Исполнителю может потребоваться удаленный доступ к Системе по VPN/RDP или передача файла выгрузки информационной базы Системы через ftp-ресурс или по электронной почте).</w:t>
      </w:r>
    </w:p>
    <w:p w14:paraId="5815BAB5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Если в процессе анализа запроса выяснится, что существует решение, которое позволит обойти проблемную ситуацию временными средствами до предоставления итогового решения по Запросу, приоритет может быть понижен ответственным сотрудником Исполнителя по согласованию с ответственным сотрудником Заказчика.</w:t>
      </w:r>
    </w:p>
    <w:p w14:paraId="54A8982E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По требованию ответственного сотрудника Исполнителя Заказчик должен смоделировать ситуацию, связанную с некорректной работой системы на копии рабочей базы или прямо на рабочей базе. При невозможности воспроизведения ошибочной ситуации Заказчик должен предоставить Исполнителю описание ошибочной ситуации с указанием даты, времени её возникновения и снимками экранных форм.</w:t>
      </w:r>
    </w:p>
    <w:p w14:paraId="62E30229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Устанавливаются следующие минимальные сроки устранения проблемной ситуации (выполнения Запроса) после ее анализа в течение одного часа с момента обращения:</w:t>
      </w:r>
    </w:p>
    <w:p w14:paraId="39D6DCDA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До 4-х часов. Если время на устранение проблемной ситуации занимает больше времени по причинам, приведенным в пункте 6.16, Исполнитель руководствуется сроками, описанными в Приложении №4, и уведомляет об этом Заказчика по электронной почте и назначает новую плановую дату выполнения Запроса.</w:t>
      </w:r>
    </w:p>
    <w:p w14:paraId="02E357A3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Плановая дата выполнения Запроса может быть не установлена, в случае если в ходе первичного анализа по предоставленной Заказчиком информации в запросе не удалось воспроизвести ошибку. В таком случае Исполнитель уведомляет Заказчика о неудачной попытке </w:t>
      </w:r>
      <w:r w:rsidRPr="006A4372">
        <w:rPr>
          <w:rFonts w:ascii="Times New Roman" w:hAnsi="Times New Roman"/>
          <w:sz w:val="20"/>
          <w:lang w:val="ru-RU"/>
        </w:rPr>
        <w:lastRenderedPageBreak/>
        <w:t>воспроизведения ошибочной ситуации.</w:t>
      </w:r>
    </w:p>
    <w:p w14:paraId="66A5C3C8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После установления причин ошибки и/или определения действий, необходимых для устранения проблемной ситуации,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ситуации, содержащий информацию о плане действий, которые необходимо предпринять Заказчику для устранения ошибки.</w:t>
      </w:r>
    </w:p>
    <w:p w14:paraId="0054B903" w14:textId="045A286B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Если Запрос классифицирован, как не</w:t>
      </w:r>
      <w:r w:rsidR="00C3518C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гарантийный случай, и в рамках устранения проблемной ситуации были оказаны у</w:t>
      </w:r>
      <w:r w:rsidR="00C3518C" w:rsidRPr="006A4372">
        <w:rPr>
          <w:rFonts w:ascii="Times New Roman" w:hAnsi="Times New Roman"/>
          <w:sz w:val="20"/>
          <w:lang w:val="ru-RU"/>
        </w:rPr>
        <w:t>слуги из пункта 4.2 настоящего Д</w:t>
      </w:r>
      <w:r w:rsidRPr="006A4372">
        <w:rPr>
          <w:rFonts w:ascii="Times New Roman" w:hAnsi="Times New Roman"/>
          <w:sz w:val="20"/>
          <w:lang w:val="ru-RU"/>
        </w:rPr>
        <w:t>оговора, Исполнитель составляет документ Спецификация и передает его вместе с результатом работы.</w:t>
      </w:r>
    </w:p>
    <w:p w14:paraId="4D4A5B0A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Сотрудники Заказчика устанавливают обновление или выполняют план действий, предложенный Исполнителем на основании письменных инструкций или под непосредственным руководством сотрудников Исполнителя.</w:t>
      </w:r>
    </w:p>
    <w:p w14:paraId="38937C41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обязан в течение 2-х рабочих дней с момента установки обновления и выполнения действий, описанных Исполнителем, проинформировать Исполнителя о том, что Запрос выполнен и проблемная ситуация устранена. Информирование Исполнителя осуществляется по электронной почте.</w:t>
      </w:r>
    </w:p>
    <w:p w14:paraId="0D12A7E0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Запрос может быть закрыт Исполнителем без подтверждения от Заказчика, если прошло более 5 (пяти) рабочих дней с момента согласованной с Заказчиком даты выполнения всех действий по Запросу, описанных Исполнителем.</w:t>
      </w:r>
    </w:p>
    <w:p w14:paraId="1FBF032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Решение по Запросу со стороны Исполнителя может быть отложено или сроки вынесения решения могут быть увеличены в следующих случаях:</w:t>
      </w:r>
    </w:p>
    <w:p w14:paraId="7DE9EE7F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Необходимо время для повторения описанной проблемы на тестовой или рабочей базе Заказчика;</w:t>
      </w:r>
    </w:p>
    <w:p w14:paraId="126F88D5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Ситуацию невозможно смоделировать или продемонстрировать;</w:t>
      </w:r>
    </w:p>
    <w:p w14:paraId="5BE10F3F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Отсутствует удаленный доступ к тестовой или рабочей базе Заказчика;</w:t>
      </w:r>
    </w:p>
    <w:p w14:paraId="6412C2BE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не может предоставить достаточно или своевременно дополнительную информацию по Запросу;</w:t>
      </w:r>
    </w:p>
    <w:p w14:paraId="3EC5F194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выполняет действия в нарушение функциональных требований к использованию Системы.</w:t>
      </w:r>
    </w:p>
    <w:p w14:paraId="4AD18C96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Решение по Запросу со стороны Исполнителя может быть не предоставлено по следующим основным причинам: </w:t>
      </w:r>
    </w:p>
    <w:p w14:paraId="640B3DD1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Используется нелицензионная копия Системы;</w:t>
      </w:r>
    </w:p>
    <w:p w14:paraId="1E4F6746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Вопрос выходит за рамки услуг технической поддержки по настоящему Договору.</w:t>
      </w:r>
    </w:p>
    <w:p w14:paraId="6739B4EE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567"/>
        </w:tabs>
        <w:spacing w:before="120"/>
        <w:ind w:left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этом случае Запрос закрывается по причине невозможности предоставить решение.</w:t>
      </w:r>
    </w:p>
    <w:p w14:paraId="2BDEF9C3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4206583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ПРАВА И ОБЯЗАННОСТИ СТОРОН</w:t>
      </w:r>
    </w:p>
    <w:p w14:paraId="09E32ADC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обязуется оказывать Заказчику услуги, указанные в настоящем Договоре, в период действия настоящего Договора и в сроки, обозначенные в Договоре.</w:t>
      </w:r>
    </w:p>
    <w:p w14:paraId="6AEFEC59" w14:textId="4F8ABB0B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</w:t>
      </w:r>
      <w:r w:rsidR="006D177D" w:rsidRPr="006A4372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гарантийным случаям в размере и сроки, указанные в настоящем Договоре и Приложениях к нему.</w:t>
      </w:r>
    </w:p>
    <w:p w14:paraId="114AF58A" w14:textId="02953EA4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Системы, неправильных рекомендаций или предоставленных планов действий, которые привели к остановке или нестабильной работе Системы, если это не под</w:t>
      </w:r>
      <w:r w:rsidR="004D6087" w:rsidRPr="006A4372">
        <w:rPr>
          <w:rFonts w:ascii="Times New Roman" w:hAnsi="Times New Roman"/>
          <w:sz w:val="20"/>
          <w:lang w:val="ru-RU"/>
        </w:rPr>
        <w:t>падает под действие пунктов 6.16</w:t>
      </w:r>
      <w:r w:rsidRPr="006A4372">
        <w:rPr>
          <w:rFonts w:ascii="Times New Roman" w:hAnsi="Times New Roman"/>
          <w:sz w:val="20"/>
          <w:lang w:val="ru-RU"/>
        </w:rPr>
        <w:t xml:space="preserve"> и 6.1</w:t>
      </w:r>
      <w:r w:rsidR="004D6087" w:rsidRPr="006A4372">
        <w:rPr>
          <w:rFonts w:ascii="Times New Roman" w:hAnsi="Times New Roman"/>
          <w:sz w:val="20"/>
          <w:lang w:val="ru-RU"/>
        </w:rPr>
        <w:t>7</w:t>
      </w:r>
      <w:r w:rsidRPr="006A4372">
        <w:rPr>
          <w:rFonts w:ascii="Times New Roman" w:hAnsi="Times New Roman"/>
          <w:sz w:val="20"/>
          <w:lang w:val="ru-RU"/>
        </w:rPr>
        <w:t xml:space="preserve"> и не было вызвано ошибочными или умышленным действиями сотрудников Заказчика и пользователей Системы.</w:t>
      </w:r>
    </w:p>
    <w:p w14:paraId="03BA757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понимает, что приоритет Запроса может не зависеть напрямую от его сложности, а определяется влиянием на бизнес Заказчика.</w:t>
      </w:r>
    </w:p>
    <w:p w14:paraId="233A2BC1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предоставляет новые версии и пакеты обновления к используемой версии Системы Заказчика только с подробной инструкцией по установке на русском языке и несет ответственность за предоставленную информацию.</w:t>
      </w:r>
    </w:p>
    <w:p w14:paraId="09AD61C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lastRenderedPageBreak/>
        <w:t>Исполнитель обязан выполнять оповещение Заказчика о статусе Запроса согласно временным рамкам, указанным в пунктах 6.6 и 6.10.</w:t>
      </w:r>
    </w:p>
    <w:p w14:paraId="70FF950B" w14:textId="1063195A" w:rsidR="00394425" w:rsidRPr="006A4372" w:rsidRDefault="00394425" w:rsidP="006D177D">
      <w:pPr>
        <w:pStyle w:val="a"/>
        <w:numPr>
          <w:ilvl w:val="1"/>
          <w:numId w:val="3"/>
        </w:numPr>
        <w:tabs>
          <w:tab w:val="clear" w:pos="792"/>
          <w:tab w:val="num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вправе приостановить предоставление услуг по настоящему Договору, если Заказчик не оплатил завершенные Спецификации</w:t>
      </w:r>
      <w:r w:rsidR="008105D6" w:rsidRPr="006A4372">
        <w:rPr>
          <w:rFonts w:ascii="Times New Roman" w:hAnsi="Times New Roman"/>
          <w:sz w:val="20"/>
          <w:lang w:val="ru-RU"/>
        </w:rPr>
        <w:t xml:space="preserve"> (Спецификации, по которым подписаны акты приёмки в соответствии с п. 5.3)</w:t>
      </w:r>
      <w:r w:rsidRPr="006A4372">
        <w:rPr>
          <w:rFonts w:ascii="Times New Roman" w:hAnsi="Times New Roman"/>
          <w:sz w:val="20"/>
          <w:lang w:val="ru-RU"/>
        </w:rPr>
        <w:t xml:space="preserve"> в течение одного месяца после подписания Акта сдачи-приемки.</w:t>
      </w:r>
    </w:p>
    <w:p w14:paraId="1805ABDA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Аппаратное обеспечение и программное обеспечение третьих разработчиков, в том числе операционные системы, не являются объектом данного Договора до тех пор, пока иное отдельно не оговорено в дополнительных соглашениях к настоящему Договору.</w:t>
      </w:r>
    </w:p>
    <w:p w14:paraId="2C9E908E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понимает и несет ответственность за список ответственных сотрудников Заказчика, которые уполномочены обращаться с Запросами к Исполнителю.</w:t>
      </w:r>
    </w:p>
    <w:p w14:paraId="5A1C6091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понимает,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почты. Вопросы и полученные ответы по другим видам связи не являются официальными запросами и не регистрируются. В случае выезда специалистов Исполнителя для оказания услуг технической поддержки непосредственно на территории Заказчика, соблюдение процедуры регистрации запросов на поддержку является обязательной.</w:t>
      </w:r>
    </w:p>
    <w:p w14:paraId="0DB1715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отвечает за точное исполнение консультаций и плана действий предоставленного Исполнителем. Любые последствия ситуаций, возникших вследствие некорректного исполнения плана действий, лежат в области ответственности Заказчика.</w:t>
      </w:r>
    </w:p>
    <w:p w14:paraId="6B57030E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обязан предоставить для Исполнителя удаленный доступ к тестовой или рабочей базе Системы для диагностики и разрешения сложных проблем. Заказчик обязан своевременно информировать Исполнителя об изменениях в порядке предоставления удаленного доступа к Системе. Заказчик понимает, что скорость выполнения Запроса напрямую зависит от возможности доступа к данным Заказчика.</w:t>
      </w:r>
    </w:p>
    <w:p w14:paraId="041D1D1C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понимает,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Запроса.</w:t>
      </w:r>
    </w:p>
    <w:p w14:paraId="6BF279BC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и Заказчик соглашаются и несут ответственность друг перед другом за выполнение всех процедур настоящего Договора.</w:t>
      </w:r>
    </w:p>
    <w:p w14:paraId="503514D6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1F6D332E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ОТВЕТСТВЕННОСТЬ СТОРОН</w:t>
      </w:r>
    </w:p>
    <w:p w14:paraId="3B513298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невыполнения/ненадлежащего выполнения Исполнителем своих обязательств по настоящему Договору, Заказчик вправе отказаться от оплаты указанных в Договоре услуг,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оказанных/ненадлежаще оказанных услуг.</w:t>
      </w:r>
    </w:p>
    <w:p w14:paraId="350EC49D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отказа Заказчика по каким-либо причинам от дальнейшего выполнения настоящего Договора, Заказчик обязан в десятидневный срок с момента требования Исполнителем оплатить Исполнителю стоимость фактически оказанных услуг.</w:t>
      </w:r>
    </w:p>
    <w:p w14:paraId="12999B3F" w14:textId="6E12120D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нарушения сроков оплаты Заказчик по требованию Исполнителя обязуется оплатить неустойку размере 0,1</w:t>
      </w:r>
      <w:r w:rsidR="00464D17">
        <w:rPr>
          <w:rFonts w:ascii="Times New Roman" w:hAnsi="Times New Roman"/>
          <w:sz w:val="20"/>
          <w:lang w:val="ru-RU"/>
        </w:rPr>
        <w:t xml:space="preserve"> (одна десятая)</w:t>
      </w:r>
      <w:r w:rsidR="00934DB8">
        <w:rPr>
          <w:rFonts w:ascii="Times New Roman" w:hAnsi="Times New Roman"/>
          <w:sz w:val="20"/>
          <w:lang w:val="ru-RU"/>
        </w:rPr>
        <w:t xml:space="preserve"> </w:t>
      </w:r>
      <w:r w:rsidRPr="006A4372">
        <w:rPr>
          <w:rFonts w:ascii="Times New Roman" w:hAnsi="Times New Roman"/>
          <w:sz w:val="20"/>
          <w:lang w:val="ru-RU"/>
        </w:rPr>
        <w:t>% за каждый</w:t>
      </w:r>
      <w:r w:rsidR="00464D17">
        <w:rPr>
          <w:rFonts w:ascii="Times New Roman" w:hAnsi="Times New Roman"/>
          <w:sz w:val="20"/>
          <w:lang w:val="ru-RU"/>
        </w:rPr>
        <w:t xml:space="preserve"> календарный</w:t>
      </w:r>
      <w:r w:rsidRPr="006A4372">
        <w:rPr>
          <w:rFonts w:ascii="Times New Roman" w:hAnsi="Times New Roman"/>
          <w:sz w:val="20"/>
          <w:lang w:val="ru-RU"/>
        </w:rPr>
        <w:t xml:space="preserve"> день просрочки от стоимости неоплаченных услуг, но не более 10</w:t>
      </w:r>
      <w:r w:rsidR="00464D17">
        <w:rPr>
          <w:rFonts w:ascii="Times New Roman" w:hAnsi="Times New Roman"/>
          <w:sz w:val="20"/>
          <w:lang w:val="ru-RU"/>
        </w:rPr>
        <w:t xml:space="preserve"> (десяти) </w:t>
      </w:r>
      <w:r w:rsidRPr="006A4372">
        <w:rPr>
          <w:rFonts w:ascii="Times New Roman" w:hAnsi="Times New Roman"/>
          <w:sz w:val="20"/>
          <w:lang w:val="ru-RU"/>
        </w:rPr>
        <w:t>% от стоимости услуг, подлежащих оплате.</w:t>
      </w:r>
    </w:p>
    <w:p w14:paraId="29E57C0E" w14:textId="42887616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нарушения сроков оказания услуг Исполнитель по требованию Заказчика обязуется уплатить неустойку в размере 0,1</w:t>
      </w:r>
      <w:r w:rsidR="00464D17">
        <w:rPr>
          <w:rFonts w:ascii="Times New Roman" w:hAnsi="Times New Roman"/>
          <w:sz w:val="20"/>
          <w:lang w:val="ru-RU"/>
        </w:rPr>
        <w:t xml:space="preserve"> (одна десятая) </w:t>
      </w:r>
      <w:r w:rsidRPr="006A4372">
        <w:rPr>
          <w:rFonts w:ascii="Times New Roman" w:hAnsi="Times New Roman"/>
          <w:sz w:val="20"/>
          <w:lang w:val="ru-RU"/>
        </w:rPr>
        <w:t>% за каждый</w:t>
      </w:r>
      <w:r w:rsidR="00464D17">
        <w:rPr>
          <w:rFonts w:ascii="Times New Roman" w:hAnsi="Times New Roman"/>
          <w:sz w:val="20"/>
          <w:lang w:val="ru-RU"/>
        </w:rPr>
        <w:t xml:space="preserve"> календарный </w:t>
      </w:r>
      <w:r w:rsidRPr="006A4372">
        <w:rPr>
          <w:rFonts w:ascii="Times New Roman" w:hAnsi="Times New Roman"/>
          <w:sz w:val="20"/>
          <w:lang w:val="ru-RU"/>
        </w:rPr>
        <w:t xml:space="preserve"> день просрочки от стоимости услуг по технической поддержке, но всего не более 10</w:t>
      </w:r>
      <w:r w:rsidR="00464D17">
        <w:rPr>
          <w:rFonts w:ascii="Times New Roman" w:hAnsi="Times New Roman"/>
          <w:sz w:val="20"/>
          <w:lang w:val="ru-RU"/>
        </w:rPr>
        <w:t xml:space="preserve"> (десяти) </w:t>
      </w:r>
      <w:r w:rsidRPr="006A4372">
        <w:rPr>
          <w:rFonts w:ascii="Times New Roman" w:hAnsi="Times New Roman"/>
          <w:sz w:val="20"/>
          <w:lang w:val="ru-RU"/>
        </w:rPr>
        <w:t>% от стоимости услуг.</w:t>
      </w:r>
    </w:p>
    <w:p w14:paraId="63D4F974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В случае, если невозможность исполнения Договора возникла по вине Заказчика, не оказанные услуги оплате не подлежат, и к Исполнителю не применяются штрафные санкции. </w:t>
      </w:r>
    </w:p>
    <w:p w14:paraId="7C72C535" w14:textId="23AD52D3" w:rsidR="00394425" w:rsidRPr="006A4372" w:rsidRDefault="006D177D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</w:rPr>
        <w:t>Исполнитель не несё</w:t>
      </w:r>
      <w:r w:rsidR="00394425" w:rsidRPr="006A4372">
        <w:rPr>
          <w:rFonts w:ascii="Times New Roman" w:hAnsi="Times New Roman"/>
          <w:sz w:val="20"/>
        </w:rPr>
        <w:t>т ответственности</w:t>
      </w:r>
      <w:r w:rsidR="00394425" w:rsidRPr="006A4372">
        <w:rPr>
          <w:rFonts w:ascii="Times New Roman" w:hAnsi="Times New Roman"/>
          <w:sz w:val="20"/>
          <w:lang w:val="ru-RU"/>
        </w:rPr>
        <w:t>:</w:t>
      </w:r>
    </w:p>
    <w:p w14:paraId="5A047BF0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 изменения, вносимые в аппаратно-программное обеспечение Системы силами Заказчика и/или третьими лицами, а также за функционал Системы, который затрагивается этими изменениями;</w:t>
      </w:r>
    </w:p>
    <w:p w14:paraId="79137F6D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 действия (бездействия) третьих лиц, повлекшие ограничения использования Системы;</w:t>
      </w:r>
    </w:p>
    <w:p w14:paraId="7C0C5F3F" w14:textId="77777777" w:rsidR="00394425" w:rsidRPr="006A4372" w:rsidRDefault="00394425" w:rsidP="00394425">
      <w:pPr>
        <w:pStyle w:val="a"/>
        <w:numPr>
          <w:ilvl w:val="2"/>
          <w:numId w:val="3"/>
        </w:numPr>
        <w:tabs>
          <w:tab w:val="clear" w:pos="1224"/>
          <w:tab w:val="left" w:pos="1276"/>
        </w:tabs>
        <w:spacing w:before="120"/>
        <w:ind w:left="1276" w:hanging="709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За сбои в работе Системы в ходе ее эксплуатации, утрату или невозможность пользования </w:t>
      </w:r>
      <w:r w:rsidRPr="006A4372">
        <w:rPr>
          <w:rFonts w:ascii="Times New Roman" w:hAnsi="Times New Roman"/>
          <w:sz w:val="20"/>
          <w:lang w:val="ru-RU"/>
        </w:rPr>
        <w:lastRenderedPageBreak/>
        <w:t>Заказчиком данными в случае, если это не является результатом некачественного или недобросовестного оказания Услуг по настоящему Договору.</w:t>
      </w:r>
    </w:p>
    <w:p w14:paraId="01AEEE66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Заказчик отвечает за достоверность предоставляемой Исполнителю информации, в случае предоставления недостоверной информации, повлиявшей на оказание Услуг по настоящему Договору, Заказчик лишается права предъявлять претензии Исполнителю по оказанным Услугам и не освобождается от обязанности оплатить оказанные Услуги.</w:t>
      </w:r>
    </w:p>
    <w:p w14:paraId="2EFC71EF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5AB9E1E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left" w:pos="360"/>
        </w:tabs>
        <w:spacing w:before="240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КОНФИДЕНЦИАЛЬНОСТЬ ИНФОРМАЦИИ</w:t>
      </w:r>
    </w:p>
    <w:p w14:paraId="43DDA988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Каждая из сторон обязана обеспечить защиту конфиденциальной информации, ставшей доступной ей в ходе оказания услуг по настоящему Договору, от несанкционированного использования, распространения или публикации.</w:t>
      </w:r>
    </w:p>
    <w:p w14:paraId="29BDAEEF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гарантирует неразглашение информации о структуре предприятий и объектов Заказчика, его сотрудниках, а также о составе, значениях и технологии формирования и обработки данных на предприятии и объектах Заказчика.</w:t>
      </w:r>
    </w:p>
    <w:p w14:paraId="6CECC935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Исполнитель обязуется обеспечить защиту от копирования и передачи третьим лицам информационных баз данных Заказчика, используемых Исполнителем при выполнении и тестировании доработок.</w:t>
      </w:r>
    </w:p>
    <w:p w14:paraId="52EFF3E8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5A6CFCA5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ФОРС-МАЖОР</w:t>
      </w:r>
    </w:p>
    <w:p w14:paraId="22253F54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его заключения, которые стороны не могли предвидеть и предотвратить разумными мерами.</w:t>
      </w:r>
    </w:p>
    <w:p w14:paraId="09FB36E3" w14:textId="4895085C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 обстоятельствам непреодолимой силы относятся: пожар, землетрясения, военные действия, уличные беспорядки, забастовки, акты государственных или муниципальных органов.</w:t>
      </w:r>
    </w:p>
    <w:p w14:paraId="05754CE1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Наступление форс-мажорных обстоятельств соразмерно отодвигает исполнение обязательств сторон. Если срок действия форс-мажорных обстоятельств превышает 30 (тридцать) суток, то любая из сторон вправе расторгнуть настоящий Договор, письменно уведомив об этом контрагента не менее чем за 5 (пять) суток до момента прекращения исполнения своих обязательств.</w:t>
      </w:r>
    </w:p>
    <w:p w14:paraId="0012FFE0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 случае наступления форс-мажорных обстоятельств ни одна из сторон не будет предъявлять другой стороне связанных с этим имущественных санкций (штрафы, убытки, упущенную выгоду и т.д.).</w:t>
      </w:r>
    </w:p>
    <w:p w14:paraId="73EEE753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F2D48C6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СРОК ДЕЙСТВИЯ И УСЛОВИЯ ПРЕКРАЩЕНИЯ ДЕЙСТВИЯ ДОГОВОРА</w:t>
      </w:r>
    </w:p>
    <w:p w14:paraId="774DB183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Договор вступает в силу со дня его подписания и действует в течение одного года с момента подписания.</w:t>
      </w:r>
    </w:p>
    <w:p w14:paraId="7A9FE9C5" w14:textId="5BBF5491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После истечения срока, указанного в пункте 11.1, Договор в дальнейшем ежегодно автоматически продлевается на тех же условиях на 12 (двенадцать) месяцев, если ни одна из сторон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условия.</w:t>
      </w:r>
      <w:r w:rsidR="00464D17">
        <w:rPr>
          <w:rFonts w:ascii="Times New Roman" w:hAnsi="Times New Roman"/>
          <w:sz w:val="20"/>
          <w:lang w:val="ru-RU"/>
        </w:rPr>
        <w:t xml:space="preserve"> Количество пролонгаций не ограниченно.</w:t>
      </w:r>
    </w:p>
    <w:p w14:paraId="63D81C15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Стороны вправе в любое время (по взаимному соглашению) направить письменное уведомление о прекращении действия договора не позднее, чем за 30 (тридцать) дней до дня прекращения.</w:t>
      </w:r>
    </w:p>
    <w:p w14:paraId="74BA32A8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6365FDA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ДРУГИЕ УСЛОВИЯ</w:t>
      </w:r>
    </w:p>
    <w:p w14:paraId="0F07FBC0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Все споры, вытекающие из любых гражданских правоотношений по настоящему договору, в том числе по заключению, расторжению, изменению, признанию недействительным либо выполнению условий настоящего договора, рассматриваются согласно действующему законодательству РФ в Арбитражном суде по месту нахождения Истца.</w:t>
      </w:r>
    </w:p>
    <w:p w14:paraId="4051A827" w14:textId="3B07DF8F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 xml:space="preserve">При возникновении у Исполнителя необходимости в дополнительных расходах, неучтенных настоящим Договором, они должны быть предварительно согласованы с Заказчиком и оформлены Дополнительным соглашением. </w:t>
      </w:r>
      <w:r w:rsidRPr="006A4372">
        <w:rPr>
          <w:rFonts w:ascii="Times New Roman" w:hAnsi="Times New Roman"/>
          <w:sz w:val="20"/>
        </w:rPr>
        <w:t>В противном случае они не подлежат возмещению Заказчиком.</w:t>
      </w:r>
    </w:p>
    <w:p w14:paraId="17ACAAE0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Все изменения,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 w14:paraId="56240A85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 xml:space="preserve">Об изменении банковских реквизитов, наличии других расчетных счетов, юридического или почтового </w:t>
      </w:r>
      <w:r w:rsidRPr="006A4372">
        <w:rPr>
          <w:rFonts w:ascii="Times New Roman" w:hAnsi="Times New Roman"/>
          <w:sz w:val="20"/>
          <w:lang w:val="ru-RU"/>
        </w:rPr>
        <w:lastRenderedPageBreak/>
        <w:t>адреса, либо предстоящей реорганизации (ликвидации) Стороны обязаны письменно уведомлять друг друга в течение 5 (пяти) рабочих с момента принятия решения о реорганизации (ликвидации), открытии дополнительных расчетных счетов, либо изменения реквизитов и адреса. Неисполнение Стороной настоящего пункта лишает ее права ссылаться на то, что предусмотренные договором уведомления или платеж не были произведены надлежащим образом.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Стороне.</w:t>
      </w:r>
    </w:p>
    <w:p w14:paraId="3FB48488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Во всем, что не предусмотрено настоящим Договором, Стороны руководствуются действующим законодательством РФ.</w:t>
      </w:r>
    </w:p>
    <w:p w14:paraId="0B4D24AF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0FA2809E" w14:textId="77777777" w:rsidR="00FB7579" w:rsidRPr="006A4372" w:rsidRDefault="00FB7579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  <w:lang w:val="ru-RU"/>
        </w:rPr>
      </w:pPr>
    </w:p>
    <w:p w14:paraId="298507CC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  <w:lang w:val="ru-RU"/>
        </w:rPr>
        <w:t>КОНТАКТНАЯ ИНФОРМАЦИЯ</w:t>
      </w:r>
    </w:p>
    <w:p w14:paraId="6F88D5C1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Контактная информация и ответственные лица Исполнителя: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1664"/>
      </w:tblGrid>
      <w:tr w:rsidR="00394425" w:rsidRPr="006A4372" w14:paraId="60564961" w14:textId="77777777" w:rsidTr="005A7C27">
        <w:trPr>
          <w:tblHeader/>
        </w:trPr>
        <w:tc>
          <w:tcPr>
            <w:tcW w:w="3828" w:type="dxa"/>
            <w:shd w:val="clear" w:color="auto" w:fill="E6E6E6"/>
            <w:vAlign w:val="center"/>
          </w:tcPr>
          <w:p w14:paraId="6F7D333D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Контактное лицо и должность</w:t>
            </w:r>
          </w:p>
        </w:tc>
        <w:tc>
          <w:tcPr>
            <w:tcW w:w="3685" w:type="dxa"/>
            <w:shd w:val="clear" w:color="auto" w:fill="E6E6E6"/>
            <w:vAlign w:val="center"/>
          </w:tcPr>
          <w:p w14:paraId="31239B2E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Контактная информация</w:t>
            </w:r>
          </w:p>
        </w:tc>
        <w:tc>
          <w:tcPr>
            <w:tcW w:w="1664" w:type="dxa"/>
            <w:shd w:val="clear" w:color="auto" w:fill="E6E6E6"/>
            <w:vAlign w:val="center"/>
          </w:tcPr>
          <w:p w14:paraId="3E04FC77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Доступность</w:t>
            </w:r>
          </w:p>
        </w:tc>
      </w:tr>
      <w:tr w:rsidR="00394425" w:rsidRPr="006A4372" w14:paraId="05BF75E0" w14:textId="77777777" w:rsidTr="005A7C27">
        <w:tc>
          <w:tcPr>
            <w:tcW w:w="3828" w:type="dxa"/>
          </w:tcPr>
          <w:p w14:paraId="6949FA82" w14:textId="77777777" w:rsidR="00394425" w:rsidRPr="006A4372" w:rsidRDefault="00394425" w:rsidP="005A7C27">
            <w:pPr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Служба поддержки</w:t>
            </w:r>
          </w:p>
        </w:tc>
        <w:tc>
          <w:tcPr>
            <w:tcW w:w="3685" w:type="dxa"/>
          </w:tcPr>
          <w:p w14:paraId="31D2B6A3" w14:textId="77777777" w:rsidR="00394425" w:rsidRPr="006A4372" w:rsidRDefault="008E1849" w:rsidP="005A7C27">
            <w:pPr>
              <w:rPr>
                <w:rStyle w:val="a5"/>
                <w:sz w:val="20"/>
                <w:lang w:val="ru-RU"/>
              </w:rPr>
            </w:pPr>
            <w:hyperlink r:id="rId8" w:history="1">
              <w:r w:rsidR="00394425" w:rsidRPr="006A4372">
                <w:rPr>
                  <w:rStyle w:val="a5"/>
                  <w:sz w:val="20"/>
                </w:rPr>
                <w:t>support</w:t>
              </w:r>
              <w:r w:rsidR="00394425" w:rsidRPr="006A4372">
                <w:rPr>
                  <w:rStyle w:val="a5"/>
                  <w:sz w:val="20"/>
                  <w:lang w:val="ru-RU"/>
                </w:rPr>
                <w:t>@</w:t>
              </w:r>
              <w:r w:rsidR="00394425" w:rsidRPr="006A4372">
                <w:rPr>
                  <w:rStyle w:val="a5"/>
                  <w:sz w:val="20"/>
                </w:rPr>
                <w:t>toplogwms</w:t>
              </w:r>
              <w:r w:rsidR="00394425" w:rsidRPr="006A4372">
                <w:rPr>
                  <w:rStyle w:val="a5"/>
                  <w:sz w:val="20"/>
                  <w:lang w:val="ru-RU"/>
                </w:rPr>
                <w:t>.</w:t>
              </w:r>
              <w:r w:rsidR="00394425" w:rsidRPr="006A4372">
                <w:rPr>
                  <w:rStyle w:val="a5"/>
                  <w:sz w:val="20"/>
                </w:rPr>
                <w:t>ru</w:t>
              </w:r>
            </w:hyperlink>
          </w:p>
          <w:p w14:paraId="561C391F" w14:textId="3B7D14D1" w:rsidR="00AB12D9" w:rsidRPr="006A4372" w:rsidRDefault="00AB12D9" w:rsidP="005A7C27">
            <w:pPr>
              <w:rPr>
                <w:sz w:val="20"/>
                <w:lang w:val="ru-RU"/>
              </w:rPr>
            </w:pPr>
          </w:p>
        </w:tc>
        <w:tc>
          <w:tcPr>
            <w:tcW w:w="1664" w:type="dxa"/>
          </w:tcPr>
          <w:p w14:paraId="13C849AF" w14:textId="03C0F61C" w:rsidR="00394425" w:rsidRPr="006A4372" w:rsidRDefault="00487930" w:rsidP="0048793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8/5 (9:00-18:00)</w:t>
            </w:r>
          </w:p>
        </w:tc>
      </w:tr>
    </w:tbl>
    <w:p w14:paraId="1D19C7CD" w14:textId="77777777" w:rsidR="00394425" w:rsidRPr="006A4372" w:rsidRDefault="00394425" w:rsidP="00394425">
      <w:pPr>
        <w:pStyle w:val="a"/>
        <w:numPr>
          <w:ilvl w:val="1"/>
          <w:numId w:val="3"/>
        </w:numPr>
        <w:tabs>
          <w:tab w:val="clear" w:pos="792"/>
          <w:tab w:val="left" w:pos="567"/>
        </w:tabs>
        <w:spacing w:before="120"/>
        <w:ind w:left="567" w:hanging="567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Контактная информация и ответственные лица Заказчика: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1664"/>
      </w:tblGrid>
      <w:tr w:rsidR="00394425" w:rsidRPr="006A4372" w14:paraId="058F76BC" w14:textId="77777777" w:rsidTr="005A7C27">
        <w:trPr>
          <w:tblHeader/>
        </w:trPr>
        <w:tc>
          <w:tcPr>
            <w:tcW w:w="3828" w:type="dxa"/>
            <w:shd w:val="clear" w:color="auto" w:fill="E6E6E6"/>
            <w:vAlign w:val="center"/>
          </w:tcPr>
          <w:p w14:paraId="0112CA82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Контактное лицо и должность</w:t>
            </w:r>
          </w:p>
        </w:tc>
        <w:tc>
          <w:tcPr>
            <w:tcW w:w="3685" w:type="dxa"/>
            <w:shd w:val="clear" w:color="auto" w:fill="E6E6E6"/>
            <w:vAlign w:val="center"/>
          </w:tcPr>
          <w:p w14:paraId="48EF9832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Контактная информация</w:t>
            </w:r>
          </w:p>
        </w:tc>
        <w:tc>
          <w:tcPr>
            <w:tcW w:w="1664" w:type="dxa"/>
            <w:shd w:val="clear" w:color="auto" w:fill="E6E6E6"/>
            <w:vAlign w:val="center"/>
          </w:tcPr>
          <w:p w14:paraId="2AAE8E22" w14:textId="77777777" w:rsidR="00394425" w:rsidRPr="006A4372" w:rsidRDefault="00394425" w:rsidP="005A7C27">
            <w:pPr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Доступность</w:t>
            </w:r>
          </w:p>
        </w:tc>
      </w:tr>
      <w:tr w:rsidR="00394425" w:rsidRPr="006A4372" w14:paraId="087C212C" w14:textId="77777777" w:rsidTr="005A7C27">
        <w:tc>
          <w:tcPr>
            <w:tcW w:w="3828" w:type="dxa"/>
          </w:tcPr>
          <w:p w14:paraId="6BCACF9A" w14:textId="425C603C" w:rsidR="00394425" w:rsidRPr="006A4372" w:rsidRDefault="00961A95" w:rsidP="00961A95">
            <w:pPr>
              <w:jc w:val="both"/>
              <w:rPr>
                <w:sz w:val="20"/>
                <w:lang w:val="ru-RU"/>
              </w:rPr>
            </w:pPr>
            <w:r w:rsidRPr="006A4372">
              <w:rPr>
                <w:sz w:val="20"/>
                <w:lang w:val="ru-RU"/>
              </w:rPr>
              <w:t>Служба поддержки</w:t>
            </w:r>
          </w:p>
        </w:tc>
        <w:tc>
          <w:tcPr>
            <w:tcW w:w="3685" w:type="dxa"/>
          </w:tcPr>
          <w:p w14:paraId="204F2D51" w14:textId="6369B357" w:rsidR="00394425" w:rsidRPr="006A4372" w:rsidRDefault="00394425" w:rsidP="005A7C2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1664" w:type="dxa"/>
          </w:tcPr>
          <w:p w14:paraId="188A30BA" w14:textId="77777777" w:rsidR="00394425" w:rsidRPr="006A4372" w:rsidRDefault="00394425" w:rsidP="005A7C27">
            <w:pPr>
              <w:rPr>
                <w:sz w:val="20"/>
                <w:lang w:val="ru-RU"/>
              </w:rPr>
            </w:pPr>
          </w:p>
        </w:tc>
      </w:tr>
      <w:tr w:rsidR="00394425" w:rsidRPr="006A4372" w14:paraId="1924A782" w14:textId="77777777" w:rsidTr="005A7C27">
        <w:tc>
          <w:tcPr>
            <w:tcW w:w="3828" w:type="dxa"/>
          </w:tcPr>
          <w:p w14:paraId="1D11410B" w14:textId="77777777" w:rsidR="00394425" w:rsidRPr="006A4372" w:rsidRDefault="00394425" w:rsidP="005A7C27">
            <w:pPr>
              <w:rPr>
                <w:sz w:val="20"/>
                <w:lang w:val="ru-RU"/>
              </w:rPr>
            </w:pPr>
          </w:p>
        </w:tc>
        <w:tc>
          <w:tcPr>
            <w:tcW w:w="3685" w:type="dxa"/>
          </w:tcPr>
          <w:p w14:paraId="39F91558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</w:p>
          <w:p w14:paraId="23B49C59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/>
              </w:rPr>
            </w:pPr>
          </w:p>
        </w:tc>
        <w:tc>
          <w:tcPr>
            <w:tcW w:w="1664" w:type="dxa"/>
          </w:tcPr>
          <w:p w14:paraId="62DED1D4" w14:textId="77777777" w:rsidR="00394425" w:rsidRPr="006A4372" w:rsidRDefault="00394425" w:rsidP="005A7C27">
            <w:pPr>
              <w:jc w:val="both"/>
              <w:rPr>
                <w:sz w:val="20"/>
                <w:lang w:val="ru-RU"/>
              </w:rPr>
            </w:pPr>
          </w:p>
        </w:tc>
      </w:tr>
      <w:tr w:rsidR="00394425" w:rsidRPr="006A4372" w14:paraId="0026B33B" w14:textId="77777777" w:rsidTr="005A7C27">
        <w:tc>
          <w:tcPr>
            <w:tcW w:w="3828" w:type="dxa"/>
          </w:tcPr>
          <w:p w14:paraId="2E3AD283" w14:textId="77777777" w:rsidR="00394425" w:rsidRPr="006A4372" w:rsidRDefault="00394425" w:rsidP="005A7C27">
            <w:pPr>
              <w:rPr>
                <w:sz w:val="20"/>
                <w:lang w:val="ru-RU"/>
              </w:rPr>
            </w:pPr>
          </w:p>
        </w:tc>
        <w:tc>
          <w:tcPr>
            <w:tcW w:w="3685" w:type="dxa"/>
          </w:tcPr>
          <w:p w14:paraId="21AAAC7B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</w:p>
          <w:p w14:paraId="2BA7A9B3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/>
              </w:rPr>
            </w:pPr>
          </w:p>
        </w:tc>
        <w:tc>
          <w:tcPr>
            <w:tcW w:w="1664" w:type="dxa"/>
          </w:tcPr>
          <w:p w14:paraId="5A2608A6" w14:textId="77777777" w:rsidR="00394425" w:rsidRPr="006A4372" w:rsidRDefault="00394425" w:rsidP="005A7C27">
            <w:pPr>
              <w:jc w:val="both"/>
              <w:rPr>
                <w:sz w:val="20"/>
                <w:lang w:val="ru-RU"/>
              </w:rPr>
            </w:pPr>
          </w:p>
        </w:tc>
      </w:tr>
    </w:tbl>
    <w:p w14:paraId="67B699A0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63307BFF" w14:textId="77777777" w:rsidR="00394425" w:rsidRPr="006A4372" w:rsidRDefault="00394425" w:rsidP="00394425">
      <w:pPr>
        <w:pStyle w:val="a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611CAF0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  <w:lang w:val="ru-RU"/>
        </w:rPr>
      </w:pPr>
      <w:r w:rsidRPr="006A4372">
        <w:rPr>
          <w:rFonts w:ascii="Times New Roman" w:hAnsi="Times New Roman"/>
          <w:sz w:val="20"/>
          <w:lang w:val="ru-RU"/>
        </w:rPr>
        <w:t>РЕКВИЗИТЫ СТОРОН</w:t>
      </w:r>
    </w:p>
    <w:p w14:paraId="14BC3F25" w14:textId="77777777" w:rsidR="00BC3DFE" w:rsidRDefault="00BC3DFE" w:rsidP="00C14CBA">
      <w:pPr>
        <w:pStyle w:val="a"/>
        <w:numPr>
          <w:ilvl w:val="0"/>
          <w:numId w:val="0"/>
        </w:numPr>
        <w:spacing w:line="240" w:lineRule="exact"/>
        <w:jc w:val="left"/>
        <w:rPr>
          <w:rFonts w:ascii="Times New Roman" w:hAnsi="Times New Roman"/>
          <w:b/>
          <w:sz w:val="20"/>
          <w:lang w:val="ru-RU"/>
        </w:rPr>
      </w:pPr>
    </w:p>
    <w:p w14:paraId="32CA0E93" w14:textId="281DA7D4" w:rsidR="00C14CBA" w:rsidRPr="00BC3DFE" w:rsidRDefault="00C14CBA" w:rsidP="00C14CBA">
      <w:pPr>
        <w:pStyle w:val="a"/>
        <w:numPr>
          <w:ilvl w:val="0"/>
          <w:numId w:val="0"/>
        </w:numPr>
        <w:spacing w:line="240" w:lineRule="exact"/>
        <w:jc w:val="left"/>
        <w:rPr>
          <w:rFonts w:ascii="Times New Roman" w:hAnsi="Times New Roman"/>
          <w:b/>
          <w:sz w:val="20"/>
          <w:lang w:val="ru-RU"/>
        </w:rPr>
      </w:pPr>
      <w:r w:rsidRPr="00BC3DFE">
        <w:rPr>
          <w:rFonts w:ascii="Times New Roman" w:hAnsi="Times New Roman"/>
          <w:b/>
          <w:sz w:val="20"/>
          <w:lang w:val="ru-RU"/>
        </w:rPr>
        <w:t>Заказчик АО «Энергосистемы и Технологии»:</w:t>
      </w:r>
    </w:p>
    <w:p w14:paraId="0C9DD8F9" w14:textId="77777777" w:rsidR="00C14CBA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ИНН 5027118182, КПП 502701001;</w:t>
      </w:r>
    </w:p>
    <w:p w14:paraId="1E998B72" w14:textId="77777777" w:rsidR="00C14CBA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Юридический адрес: 140091, Московская область, город Дзержинский, ул. Энергетиков, д.18;</w:t>
      </w:r>
    </w:p>
    <w:p w14:paraId="038756BB" w14:textId="77777777" w:rsidR="00C14CBA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Фактический адрес: 140091, Московская область, город Дзержинский, ул. Энергетиков, д.18;</w:t>
      </w:r>
    </w:p>
    <w:p w14:paraId="7A16EDE4" w14:textId="77777777" w:rsidR="00C14CBA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Контактный телефон: +7 (495) 780-60-18</w:t>
      </w:r>
    </w:p>
    <w:p w14:paraId="5CB1393D" w14:textId="77777777" w:rsidR="00C14CBA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р/счет 40702810138000075810</w:t>
      </w:r>
      <w:r w:rsidRPr="00BC3DFE">
        <w:rPr>
          <w:rFonts w:ascii="Times New Roman" w:hAnsi="Times New Roman"/>
          <w:b/>
          <w:sz w:val="20"/>
          <w:lang w:val="ru-RU"/>
        </w:rPr>
        <w:t xml:space="preserve"> </w:t>
      </w:r>
      <w:r w:rsidRPr="00BC3DFE">
        <w:rPr>
          <w:rFonts w:ascii="Times New Roman" w:hAnsi="Times New Roman"/>
          <w:sz w:val="20"/>
          <w:lang w:val="ru-RU"/>
        </w:rPr>
        <w:t>в ПАО Сбербанк России г. Москва</w:t>
      </w:r>
    </w:p>
    <w:p w14:paraId="6FB836F5" w14:textId="15EDCB47" w:rsidR="00394425" w:rsidRPr="00BC3DFE" w:rsidRDefault="00C14CBA" w:rsidP="00C14CBA">
      <w:pPr>
        <w:pStyle w:val="a"/>
        <w:numPr>
          <w:ilvl w:val="0"/>
          <w:numId w:val="45"/>
        </w:numPr>
        <w:tabs>
          <w:tab w:val="left" w:pos="567"/>
        </w:tabs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</w:rPr>
        <w:t>к/счет 30101810400000000225, БИК 044525225</w:t>
      </w:r>
    </w:p>
    <w:p w14:paraId="27327625" w14:textId="77777777" w:rsidR="00BC3DFE" w:rsidRDefault="00BC3DFE" w:rsidP="00BC3DFE">
      <w:pPr>
        <w:pStyle w:val="a"/>
        <w:numPr>
          <w:ilvl w:val="0"/>
          <w:numId w:val="0"/>
        </w:numPr>
        <w:spacing w:line="240" w:lineRule="exact"/>
        <w:jc w:val="left"/>
        <w:rPr>
          <w:rFonts w:ascii="Times New Roman" w:hAnsi="Times New Roman"/>
          <w:b/>
          <w:sz w:val="20"/>
          <w:lang w:val="ru-RU"/>
        </w:rPr>
      </w:pPr>
    </w:p>
    <w:p w14:paraId="5E6380AE" w14:textId="7D9A6570" w:rsidR="00BC3DFE" w:rsidRPr="00BC3DFE" w:rsidRDefault="00BC3DFE" w:rsidP="00BC3DFE">
      <w:pPr>
        <w:pStyle w:val="a"/>
        <w:numPr>
          <w:ilvl w:val="0"/>
          <w:numId w:val="0"/>
        </w:numPr>
        <w:spacing w:line="240" w:lineRule="exact"/>
        <w:jc w:val="left"/>
        <w:rPr>
          <w:rFonts w:ascii="Times New Roman" w:hAnsi="Times New Roman"/>
          <w:b/>
          <w:sz w:val="20"/>
          <w:lang w:val="ru-RU"/>
        </w:rPr>
      </w:pPr>
      <w:r w:rsidRPr="00BC3DFE">
        <w:rPr>
          <w:rFonts w:ascii="Times New Roman" w:hAnsi="Times New Roman"/>
          <w:b/>
          <w:sz w:val="20"/>
          <w:lang w:val="ru-RU"/>
        </w:rPr>
        <w:t>Исполнитель ООО «Топлог Ай Ди»:</w:t>
      </w:r>
    </w:p>
    <w:p w14:paraId="2A4C7BBD" w14:textId="77777777" w:rsidR="00BC3DFE" w:rsidRPr="00BC3DFE" w:rsidRDefault="00BC3DFE" w:rsidP="00BC3DFE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ИНН 7717790242, КПП 771701001;</w:t>
      </w:r>
    </w:p>
    <w:p w14:paraId="5333C40C" w14:textId="265F3975" w:rsidR="00BC3DFE" w:rsidRPr="00BC3DFE" w:rsidRDefault="00BC3DFE" w:rsidP="00BC3DFE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 xml:space="preserve">Юридический адрес: </w:t>
      </w:r>
      <w:r w:rsidR="006E18EB">
        <w:rPr>
          <w:rFonts w:ascii="Times New Roman" w:hAnsi="Times New Roman"/>
          <w:sz w:val="20"/>
          <w:lang w:val="ru-RU"/>
        </w:rPr>
        <w:t xml:space="preserve">129626, </w:t>
      </w:r>
      <w:r w:rsidR="006E18EB" w:rsidRPr="006E18EB">
        <w:rPr>
          <w:rFonts w:ascii="Times New Roman" w:hAnsi="Times New Roman"/>
          <w:sz w:val="20"/>
          <w:lang w:val="ru-RU"/>
        </w:rPr>
        <w:t>г. Москва, пр-кт Мира, д. 102, корп.1, эт. 8, комн.6, оф. 20</w:t>
      </w:r>
      <w:r w:rsidRPr="00BC3DFE">
        <w:rPr>
          <w:rFonts w:ascii="Times New Roman" w:hAnsi="Times New Roman"/>
          <w:sz w:val="20"/>
          <w:lang w:val="ru-RU"/>
        </w:rPr>
        <w:t>;</w:t>
      </w:r>
    </w:p>
    <w:p w14:paraId="03F4D7A8" w14:textId="116363E0" w:rsidR="00BC3DFE" w:rsidRPr="00BC3DFE" w:rsidRDefault="00BC3DFE" w:rsidP="00BC3DFE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 xml:space="preserve">Фактический адрес: </w:t>
      </w:r>
      <w:r w:rsidR="006E18EB">
        <w:rPr>
          <w:rFonts w:ascii="Times New Roman" w:hAnsi="Times New Roman"/>
          <w:sz w:val="20"/>
          <w:lang w:val="ru-RU"/>
        </w:rPr>
        <w:t xml:space="preserve">129626, </w:t>
      </w:r>
      <w:r w:rsidR="006E18EB" w:rsidRPr="006E18EB">
        <w:rPr>
          <w:rFonts w:ascii="Times New Roman" w:hAnsi="Times New Roman"/>
          <w:sz w:val="20"/>
          <w:lang w:val="ru-RU"/>
        </w:rPr>
        <w:t>г. Москва, пр-кт Мира, д. 102, корп.1, эт. 8, комн.6, оф. 20</w:t>
      </w:r>
      <w:r w:rsidRPr="00BC3DFE">
        <w:rPr>
          <w:rFonts w:ascii="Times New Roman" w:hAnsi="Times New Roman"/>
          <w:sz w:val="20"/>
          <w:lang w:val="ru-RU"/>
        </w:rPr>
        <w:t>;</w:t>
      </w:r>
    </w:p>
    <w:p w14:paraId="6301EC98" w14:textId="77777777" w:rsidR="00BC3DFE" w:rsidRPr="00BC3DFE" w:rsidRDefault="00BC3DFE" w:rsidP="00BC3DFE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>Контактный телефон: (495) 504-39-09;</w:t>
      </w:r>
    </w:p>
    <w:p w14:paraId="5BDE75A2" w14:textId="128A7AEF" w:rsidR="00BC3DFE" w:rsidRPr="00ED7578" w:rsidRDefault="00BC3DFE" w:rsidP="00ED7578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 xml:space="preserve">р/счет </w:t>
      </w:r>
      <w:r w:rsidR="00ED7578" w:rsidRPr="00ED7578">
        <w:rPr>
          <w:rFonts w:ascii="Times New Roman" w:hAnsi="Times New Roman"/>
          <w:sz w:val="20"/>
          <w:lang w:val="ru-RU"/>
        </w:rPr>
        <w:t>40702810200000057905 в Филиал № 7701 Банка ВТБ (ПАО) Г. МОСКВА</w:t>
      </w:r>
      <w:r w:rsidRPr="00ED7578">
        <w:rPr>
          <w:rFonts w:ascii="Times New Roman" w:hAnsi="Times New Roman"/>
          <w:sz w:val="20"/>
          <w:lang w:val="ru-RU"/>
        </w:rPr>
        <w:t>;</w:t>
      </w:r>
    </w:p>
    <w:p w14:paraId="14BD67DF" w14:textId="6BC91EC0" w:rsidR="00104231" w:rsidRPr="00ED7578" w:rsidRDefault="00BC3DFE" w:rsidP="00ED7578">
      <w:pPr>
        <w:pStyle w:val="a"/>
        <w:numPr>
          <w:ilvl w:val="0"/>
          <w:numId w:val="45"/>
        </w:numPr>
        <w:tabs>
          <w:tab w:val="left" w:pos="567"/>
        </w:tabs>
        <w:spacing w:line="240" w:lineRule="exact"/>
        <w:rPr>
          <w:rFonts w:ascii="Times New Roman" w:hAnsi="Times New Roman"/>
          <w:sz w:val="20"/>
          <w:lang w:val="ru-RU"/>
        </w:rPr>
      </w:pPr>
      <w:r w:rsidRPr="00BC3DFE">
        <w:rPr>
          <w:rFonts w:ascii="Times New Roman" w:hAnsi="Times New Roman"/>
          <w:sz w:val="20"/>
          <w:lang w:val="ru-RU"/>
        </w:rPr>
        <w:t xml:space="preserve">к/счет </w:t>
      </w:r>
      <w:r w:rsidR="00ED7578" w:rsidRPr="00ED7578">
        <w:rPr>
          <w:rFonts w:ascii="Times New Roman" w:hAnsi="Times New Roman"/>
          <w:sz w:val="20"/>
          <w:lang w:val="ru-RU"/>
        </w:rPr>
        <w:t>30101810345250000745</w:t>
      </w:r>
      <w:r w:rsidRPr="00ED7578">
        <w:rPr>
          <w:rFonts w:ascii="Times New Roman" w:hAnsi="Times New Roman"/>
          <w:sz w:val="20"/>
          <w:lang w:val="ru-RU"/>
        </w:rPr>
        <w:t>,</w:t>
      </w:r>
      <w:r w:rsidRPr="00BC3DFE">
        <w:rPr>
          <w:rFonts w:ascii="Times New Roman" w:hAnsi="Times New Roman"/>
          <w:sz w:val="20"/>
          <w:lang w:val="ru-RU"/>
        </w:rPr>
        <w:t xml:space="preserve"> БИК </w:t>
      </w:r>
      <w:r w:rsidR="00ED7578" w:rsidRPr="00ED7578">
        <w:rPr>
          <w:rFonts w:ascii="Times New Roman" w:hAnsi="Times New Roman"/>
          <w:sz w:val="20"/>
          <w:lang w:val="ru-RU"/>
        </w:rPr>
        <w:t>044525745</w:t>
      </w:r>
    </w:p>
    <w:p w14:paraId="2A8BFB50" w14:textId="77777777" w:rsidR="00104231" w:rsidRPr="006A4372" w:rsidRDefault="00104231" w:rsidP="00394425">
      <w:pPr>
        <w:pStyle w:val="a"/>
        <w:numPr>
          <w:ilvl w:val="0"/>
          <w:numId w:val="0"/>
        </w:numPr>
        <w:spacing w:before="120"/>
        <w:rPr>
          <w:rFonts w:ascii="Times New Roman" w:hAnsi="Times New Roman"/>
          <w:sz w:val="20"/>
          <w:lang w:val="ru-RU"/>
        </w:rPr>
      </w:pPr>
    </w:p>
    <w:p w14:paraId="0727398B" w14:textId="77777777" w:rsidR="00394425" w:rsidRPr="006A4372" w:rsidRDefault="00394425" w:rsidP="00394425">
      <w:pPr>
        <w:pStyle w:val="2"/>
        <w:numPr>
          <w:ilvl w:val="0"/>
          <w:numId w:val="3"/>
        </w:numPr>
        <w:tabs>
          <w:tab w:val="clear" w:pos="360"/>
          <w:tab w:val="left" w:pos="426"/>
        </w:tabs>
        <w:spacing w:before="240"/>
        <w:ind w:left="426" w:hanging="426"/>
        <w:rPr>
          <w:rFonts w:ascii="Times New Roman" w:hAnsi="Times New Roman"/>
          <w:sz w:val="20"/>
        </w:rPr>
      </w:pPr>
      <w:r w:rsidRPr="006A4372">
        <w:rPr>
          <w:rFonts w:ascii="Times New Roman" w:hAnsi="Times New Roman"/>
          <w:sz w:val="20"/>
        </w:rPr>
        <w:t>ПОДПИСИ СТОРОН</w:t>
      </w:r>
    </w:p>
    <w:p w14:paraId="06D7504F" w14:textId="77777777" w:rsidR="00394425" w:rsidRPr="006A4372" w:rsidRDefault="00394425" w:rsidP="00394425">
      <w:pPr>
        <w:pStyle w:val="3"/>
        <w:tabs>
          <w:tab w:val="left" w:pos="0"/>
        </w:tabs>
        <w:rPr>
          <w:rFonts w:ascii="Times New Roman" w:hAnsi="Times New Roman"/>
          <w:sz w:val="20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394425" w:rsidRPr="00B41467" w14:paraId="6027C8C7" w14:textId="77777777" w:rsidTr="005A7C27">
        <w:tc>
          <w:tcPr>
            <w:tcW w:w="4927" w:type="dxa"/>
          </w:tcPr>
          <w:p w14:paraId="42C36924" w14:textId="77777777" w:rsidR="00394425" w:rsidRPr="006A4372" w:rsidRDefault="00394425" w:rsidP="00103979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</w:rPr>
            </w:pPr>
            <w:r w:rsidRPr="006A4372">
              <w:rPr>
                <w:rFonts w:ascii="Times New Roman" w:hAnsi="Times New Roman"/>
                <w:b/>
                <w:sz w:val="20"/>
              </w:rPr>
              <w:t>Заказчик</w:t>
            </w:r>
          </w:p>
          <w:p w14:paraId="0D308CC4" w14:textId="3229363F" w:rsidR="00831A5D" w:rsidRPr="006A4372" w:rsidRDefault="00565716" w:rsidP="00103979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АО</w:t>
            </w:r>
            <w:r w:rsidR="00662C3D" w:rsidRPr="006A4372">
              <w:rPr>
                <w:rFonts w:ascii="Times New Roman" w:hAnsi="Times New Roman"/>
                <w:b/>
                <w:sz w:val="20"/>
              </w:rPr>
              <w:t xml:space="preserve"> «</w:t>
            </w:r>
            <w:r w:rsidR="00110DF5" w:rsidRPr="00BC3DFE">
              <w:rPr>
                <w:rFonts w:ascii="Times New Roman" w:hAnsi="Times New Roman"/>
                <w:b/>
                <w:sz w:val="20"/>
                <w:lang w:val="ru-RU"/>
              </w:rPr>
              <w:t xml:space="preserve"> Энергосистемы и Технологии</w:t>
            </w:r>
            <w:r w:rsidR="00110DF5" w:rsidRPr="006A4372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662C3D" w:rsidRPr="006A4372">
              <w:rPr>
                <w:rFonts w:ascii="Times New Roman" w:hAnsi="Times New Roman"/>
                <w:b/>
                <w:sz w:val="20"/>
              </w:rPr>
              <w:t>»</w:t>
            </w:r>
          </w:p>
        </w:tc>
        <w:tc>
          <w:tcPr>
            <w:tcW w:w="4927" w:type="dxa"/>
          </w:tcPr>
          <w:p w14:paraId="2D3A0120" w14:textId="77777777" w:rsidR="00394425" w:rsidRPr="00B41467" w:rsidRDefault="00394425" w:rsidP="00103979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B41467">
              <w:rPr>
                <w:rFonts w:ascii="Times New Roman" w:hAnsi="Times New Roman"/>
                <w:b/>
                <w:sz w:val="20"/>
                <w:lang w:val="ru-RU"/>
              </w:rPr>
              <w:t>Исполнитель</w:t>
            </w:r>
          </w:p>
          <w:p w14:paraId="1A94F92C" w14:textId="3CCF2560" w:rsidR="00662C3D" w:rsidRPr="00B41467" w:rsidRDefault="00662C3D" w:rsidP="00103979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B41467">
              <w:rPr>
                <w:rFonts w:ascii="Times New Roman" w:hAnsi="Times New Roman"/>
                <w:b/>
                <w:sz w:val="20"/>
                <w:lang w:val="ru-RU"/>
              </w:rPr>
              <w:t>ООО «Топлог</w:t>
            </w:r>
            <w:r w:rsidR="00110DF5">
              <w:rPr>
                <w:rFonts w:ascii="Times New Roman" w:hAnsi="Times New Roman"/>
                <w:b/>
                <w:sz w:val="20"/>
                <w:lang w:val="ru-RU"/>
              </w:rPr>
              <w:t xml:space="preserve"> Ай Ди</w:t>
            </w:r>
            <w:r w:rsidRPr="00B41467">
              <w:rPr>
                <w:rFonts w:ascii="Times New Roman" w:hAnsi="Times New Roman"/>
                <w:b/>
                <w:sz w:val="20"/>
                <w:lang w:val="ru-RU"/>
              </w:rPr>
              <w:t>»</w:t>
            </w:r>
          </w:p>
        </w:tc>
      </w:tr>
      <w:tr w:rsidR="00394425" w:rsidRPr="00B41467" w14:paraId="58B54AFE" w14:textId="77777777" w:rsidTr="005A7C27">
        <w:tc>
          <w:tcPr>
            <w:tcW w:w="4927" w:type="dxa"/>
          </w:tcPr>
          <w:p w14:paraId="714E522E" w14:textId="77777777" w:rsidR="00394425" w:rsidRPr="00B41467" w:rsidRDefault="00394425" w:rsidP="005A7C27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  <w:p w14:paraId="64B3B162" w14:textId="77777777" w:rsidR="00394425" w:rsidRPr="00B41467" w:rsidRDefault="00394425" w:rsidP="005A7C27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  <w:tc>
          <w:tcPr>
            <w:tcW w:w="4927" w:type="dxa"/>
          </w:tcPr>
          <w:p w14:paraId="5CA8F469" w14:textId="77777777" w:rsidR="00394425" w:rsidRPr="00B41467" w:rsidRDefault="00394425" w:rsidP="005A7C27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</w:tr>
      <w:tr w:rsidR="00394425" w:rsidRPr="00B41467" w14:paraId="2E635B8D" w14:textId="77777777" w:rsidTr="005A7C27">
        <w:tc>
          <w:tcPr>
            <w:tcW w:w="4927" w:type="dxa"/>
          </w:tcPr>
          <w:p w14:paraId="790AFE66" w14:textId="77777777" w:rsidR="00394425" w:rsidRDefault="00394425" w:rsidP="00103979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>_________________</w:t>
            </w:r>
            <w:r w:rsidR="00831A5D" w:rsidRPr="006A4372">
              <w:rPr>
                <w:rFonts w:ascii="Times New Roman" w:hAnsi="Times New Roman"/>
                <w:sz w:val="20"/>
                <w:lang w:val="ru-RU"/>
              </w:rPr>
              <w:t>_____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>/</w:t>
            </w:r>
            <w:r w:rsidR="00110DF5">
              <w:rPr>
                <w:rFonts w:ascii="Times New Roman" w:hAnsi="Times New Roman"/>
                <w:sz w:val="20"/>
                <w:lang w:val="ru-RU"/>
              </w:rPr>
              <w:t>Столяров Д.М.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3E0ACCDD" w14:textId="4373EFFE" w:rsidR="00021CD2" w:rsidRPr="006A4372" w:rsidRDefault="00021CD2" w:rsidP="00103979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  <w:tc>
          <w:tcPr>
            <w:tcW w:w="4927" w:type="dxa"/>
          </w:tcPr>
          <w:p w14:paraId="626EA6D3" w14:textId="77777777" w:rsidR="00394425" w:rsidRDefault="00394425" w:rsidP="00103979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_______________________ / </w:t>
            </w:r>
            <w:r w:rsidR="00103979">
              <w:rPr>
                <w:rFonts w:ascii="Times New Roman" w:hAnsi="Times New Roman"/>
                <w:sz w:val="20"/>
                <w:lang w:val="ru-RU"/>
              </w:rPr>
              <w:t>Азаровский Д.В.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3F6204EA" w14:textId="2D659EEC" w:rsidR="00021CD2" w:rsidRPr="006A4372" w:rsidRDefault="00021CD2" w:rsidP="00103979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</w:tr>
    </w:tbl>
    <w:p w14:paraId="34BC0232" w14:textId="599749E8" w:rsidR="00394425" w:rsidRPr="006A4372" w:rsidRDefault="00394425" w:rsidP="00394425">
      <w:pPr>
        <w:pStyle w:val="a"/>
        <w:pageBreakBefore/>
        <w:numPr>
          <w:ilvl w:val="0"/>
          <w:numId w:val="0"/>
        </w:numPr>
        <w:spacing w:before="120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A4372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ПРИЛОЖЕНИЕ №1 К ДОГОВОРУ </w:t>
      </w:r>
      <w:r w:rsidRPr="00487930">
        <w:rPr>
          <w:rFonts w:ascii="Times New Roman" w:hAnsi="Times New Roman"/>
          <w:b/>
          <w:sz w:val="28"/>
          <w:szCs w:val="28"/>
          <w:lang w:val="ru-RU"/>
        </w:rPr>
        <w:t xml:space="preserve">№ </w:t>
      </w:r>
      <w:r w:rsidR="00487930" w:rsidRPr="00487930">
        <w:rPr>
          <w:rFonts w:ascii="Times New Roman" w:hAnsi="Times New Roman"/>
          <w:b/>
          <w:sz w:val="28"/>
          <w:szCs w:val="28"/>
          <w:lang w:val="ru-RU"/>
        </w:rPr>
        <w:t>01</w:t>
      </w:r>
      <w:r w:rsidR="00103979" w:rsidRPr="0048793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87930">
        <w:rPr>
          <w:rFonts w:ascii="Times New Roman" w:hAnsi="Times New Roman"/>
          <w:b/>
          <w:sz w:val="28"/>
          <w:szCs w:val="28"/>
          <w:lang w:val="ru-RU"/>
        </w:rPr>
        <w:t xml:space="preserve">ОТ </w:t>
      </w:r>
      <w:r w:rsidR="00103979" w:rsidRPr="00487930">
        <w:rPr>
          <w:rFonts w:ascii="Times New Roman" w:hAnsi="Times New Roman"/>
          <w:b/>
          <w:sz w:val="28"/>
          <w:szCs w:val="28"/>
          <w:lang w:val="ru-RU"/>
        </w:rPr>
        <w:t>17.06.2019</w:t>
      </w:r>
      <w:r w:rsidRPr="006A4372">
        <w:rPr>
          <w:rFonts w:ascii="Times New Roman" w:hAnsi="Times New Roman"/>
          <w:b/>
          <w:sz w:val="28"/>
          <w:szCs w:val="28"/>
          <w:lang w:val="ru-RU"/>
        </w:rPr>
        <w:br/>
        <w:t>ФОРМА ДОКУМЕНТА «СПЕЦИФИКАЦИЯ»</w:t>
      </w:r>
    </w:p>
    <w:p w14:paraId="2BAD0711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643"/>
        </w:tabs>
        <w:ind w:left="360" w:hanging="360"/>
        <w:rPr>
          <w:rFonts w:ascii="Times New Roman" w:hAnsi="Times New Roman"/>
          <w:sz w:val="20"/>
          <w:lang w:val="ru-RU"/>
        </w:rPr>
      </w:pPr>
    </w:p>
    <w:p w14:paraId="27F4D4EB" w14:textId="77777777" w:rsidR="00394425" w:rsidRPr="006A4372" w:rsidRDefault="00394425" w:rsidP="00394425">
      <w:pPr>
        <w:pStyle w:val="ConsTitle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6A4372">
        <w:rPr>
          <w:rFonts w:ascii="Times New Roman" w:hAnsi="Times New Roman" w:cs="Times New Roman"/>
          <w:sz w:val="22"/>
          <w:szCs w:val="22"/>
        </w:rPr>
        <w:t>Спецификация №  от «__»__________20__  г.</w:t>
      </w:r>
      <w:r w:rsidRPr="006A4372">
        <w:rPr>
          <w:rFonts w:ascii="Times New Roman" w:hAnsi="Times New Roman" w:cs="Times New Roman"/>
          <w:sz w:val="22"/>
          <w:szCs w:val="22"/>
        </w:rPr>
        <w:br/>
        <w:t>к Договору № «__»__________20__ г.</w:t>
      </w:r>
    </w:p>
    <w:p w14:paraId="7699089F" w14:textId="77777777" w:rsidR="00394425" w:rsidRPr="006A4372" w:rsidRDefault="00394425" w:rsidP="00394425">
      <w:pPr>
        <w:pStyle w:val="ConsNonformat"/>
        <w:widowControl/>
        <w:rPr>
          <w:rFonts w:ascii="Times New Roman" w:hAnsi="Times New Roman" w:cs="Times New Roman"/>
        </w:rPr>
      </w:pPr>
    </w:p>
    <w:p w14:paraId="67ECA004" w14:textId="77777777" w:rsidR="00394425" w:rsidRPr="006A4372" w:rsidRDefault="00394425" w:rsidP="00394425">
      <w:pPr>
        <w:pStyle w:val="ConsNonformat"/>
        <w:widowControl/>
        <w:rPr>
          <w:rFonts w:ascii="Times New Roman" w:hAnsi="Times New Roman" w:cs="Times New Roman"/>
        </w:rPr>
      </w:pPr>
      <w:r w:rsidRPr="006A4372">
        <w:rPr>
          <w:rFonts w:ascii="Times New Roman" w:hAnsi="Times New Roman" w:cs="Times New Roman"/>
          <w:b/>
        </w:rPr>
        <w:t>Дата составления:</w:t>
      </w:r>
      <w:r w:rsidRPr="006A4372">
        <w:rPr>
          <w:rFonts w:ascii="Times New Roman" w:hAnsi="Times New Roman" w:cs="Times New Roman"/>
        </w:rPr>
        <w:tab/>
        <w:t>«__»__________20__ г.</w:t>
      </w:r>
    </w:p>
    <w:p w14:paraId="7BC394CA" w14:textId="77777777" w:rsidR="00394425" w:rsidRPr="006A4372" w:rsidRDefault="00394425" w:rsidP="00394425">
      <w:pPr>
        <w:pStyle w:val="ConsNonformat"/>
        <w:widowControl/>
        <w:rPr>
          <w:rFonts w:ascii="Times New Roman" w:hAnsi="Times New Roman" w:cs="Times New Roman"/>
        </w:rPr>
      </w:pPr>
      <w:r w:rsidRPr="006A4372">
        <w:rPr>
          <w:rFonts w:ascii="Times New Roman" w:hAnsi="Times New Roman" w:cs="Times New Roman"/>
          <w:b/>
        </w:rPr>
        <w:t>Заказчик:</w:t>
      </w:r>
      <w:r w:rsidRPr="006A4372">
        <w:rPr>
          <w:rFonts w:ascii="Times New Roman" w:hAnsi="Times New Roman" w:cs="Times New Roman"/>
        </w:rPr>
        <w:tab/>
      </w:r>
      <w:r w:rsidRPr="006A4372">
        <w:rPr>
          <w:rFonts w:ascii="Times New Roman" w:hAnsi="Times New Roman" w:cs="Times New Roman"/>
        </w:rPr>
        <w:tab/>
        <w:t>______________________________</w:t>
      </w:r>
    </w:p>
    <w:p w14:paraId="192FF356" w14:textId="77777777" w:rsidR="00394425" w:rsidRPr="006A4372" w:rsidRDefault="00394425" w:rsidP="00394425">
      <w:pPr>
        <w:pStyle w:val="ConsNonformat"/>
        <w:widowControl/>
        <w:rPr>
          <w:rFonts w:ascii="Times New Roman" w:hAnsi="Times New Roman" w:cs="Times New Roman"/>
        </w:rPr>
      </w:pPr>
      <w:r w:rsidRPr="006A4372">
        <w:rPr>
          <w:rFonts w:ascii="Times New Roman" w:hAnsi="Times New Roman" w:cs="Times New Roman"/>
          <w:b/>
        </w:rPr>
        <w:t>Исполнитель:</w:t>
      </w:r>
      <w:r w:rsidRPr="006A4372">
        <w:rPr>
          <w:rFonts w:ascii="Times New Roman" w:hAnsi="Times New Roman" w:cs="Times New Roman"/>
        </w:rPr>
        <w:tab/>
        <w:t>______________________________</w:t>
      </w:r>
    </w:p>
    <w:p w14:paraId="5F96D7B9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38DEB7DD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53406317" w14:textId="77777777" w:rsidR="00394425" w:rsidRPr="006A4372" w:rsidRDefault="00394425" w:rsidP="00394425">
      <w:pPr>
        <w:pStyle w:val="ConsNormal"/>
        <w:widowControl/>
        <w:numPr>
          <w:ilvl w:val="0"/>
          <w:numId w:val="38"/>
        </w:numPr>
        <w:tabs>
          <w:tab w:val="left" w:pos="180"/>
        </w:tabs>
        <w:ind w:left="0" w:firstLine="0"/>
        <w:jc w:val="center"/>
        <w:rPr>
          <w:rFonts w:ascii="Times New Roman" w:hAnsi="Times New Roman" w:cs="Times New Roman"/>
          <w:b/>
        </w:rPr>
      </w:pPr>
      <w:r w:rsidRPr="006A4372">
        <w:rPr>
          <w:rFonts w:ascii="Times New Roman" w:hAnsi="Times New Roman" w:cs="Times New Roman"/>
          <w:b/>
        </w:rPr>
        <w:t>СОСТАВ И СТОИМОСТЬ РАБОТ/УСЛУГ</w:t>
      </w:r>
    </w:p>
    <w:p w14:paraId="68263FF8" w14:textId="77777777" w:rsidR="00394425" w:rsidRPr="006A4372" w:rsidRDefault="00394425" w:rsidP="00394425">
      <w:pPr>
        <w:pStyle w:val="ConsNormal"/>
        <w:widowControl/>
        <w:numPr>
          <w:ilvl w:val="1"/>
          <w:numId w:val="39"/>
        </w:numPr>
        <w:tabs>
          <w:tab w:val="left" w:pos="540"/>
        </w:tabs>
        <w:spacing w:before="60"/>
        <w:ind w:left="540" w:hanging="540"/>
        <w:jc w:val="both"/>
        <w:rPr>
          <w:rFonts w:ascii="Times New Roman" w:hAnsi="Times New Roman" w:cs="Times New Roman"/>
        </w:rPr>
      </w:pPr>
      <w:r w:rsidRPr="006A4372">
        <w:rPr>
          <w:rFonts w:ascii="Times New Roman" w:hAnsi="Times New Roman" w:cs="Times New Roman"/>
        </w:rPr>
        <w:t>Стороны определили объем, сроки и стоимость работ/услуг:</w:t>
      </w:r>
    </w:p>
    <w:p w14:paraId="1E710C66" w14:textId="77777777" w:rsidR="00394425" w:rsidRPr="006A4372" w:rsidRDefault="00394425" w:rsidP="00394425">
      <w:pPr>
        <w:pStyle w:val="ConsNormal"/>
        <w:widowControl/>
        <w:tabs>
          <w:tab w:val="left" w:pos="540"/>
        </w:tabs>
        <w:spacing w:before="60"/>
        <w:ind w:firstLine="0"/>
        <w:jc w:val="both"/>
        <w:rPr>
          <w:rFonts w:ascii="Times New Roman" w:hAnsi="Times New Roman" w:cs="Times New Roman"/>
        </w:rPr>
      </w:pPr>
    </w:p>
    <w:tbl>
      <w:tblPr>
        <w:tblW w:w="976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1744"/>
        <w:gridCol w:w="1745"/>
        <w:gridCol w:w="1621"/>
      </w:tblGrid>
      <w:tr w:rsidR="00394425" w:rsidRPr="00F317FC" w14:paraId="70EF3B3F" w14:textId="77777777" w:rsidTr="005A7C27"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F56FD5" w14:textId="77777777" w:rsidR="00394425" w:rsidRPr="006A4372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lang w:val="ru-RU" w:eastAsia="ar-SA"/>
              </w:rPr>
            </w:pPr>
            <w:r w:rsidRPr="006A4372">
              <w:rPr>
                <w:b/>
                <w:sz w:val="20"/>
              </w:rPr>
              <w:t>Наименование работ</w:t>
            </w:r>
            <w:r w:rsidRPr="006A4372">
              <w:rPr>
                <w:b/>
                <w:sz w:val="20"/>
                <w:lang w:val="ru-RU"/>
              </w:rPr>
              <w:t>/услуг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6FD022DB" w14:textId="77777777" w:rsidR="00394425" w:rsidRPr="006A4372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lang w:val="ru-RU"/>
              </w:rPr>
            </w:pPr>
            <w:r w:rsidRPr="006A4372">
              <w:rPr>
                <w:b/>
                <w:sz w:val="20"/>
                <w:lang w:val="ru-RU"/>
              </w:rPr>
              <w:t>Срок выполнения работ/услуг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ED61BBB" w14:textId="77777777" w:rsidR="00394425" w:rsidRPr="006A4372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</w:rPr>
            </w:pPr>
            <w:r w:rsidRPr="006A4372">
              <w:rPr>
                <w:b/>
                <w:sz w:val="20"/>
                <w:lang w:val="ru-RU"/>
              </w:rPr>
              <w:t>Количество часов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F28544" w14:textId="54030BE8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lang w:val="ru-RU" w:eastAsia="ar-SA"/>
              </w:rPr>
            </w:pPr>
            <w:r w:rsidRPr="00B41467">
              <w:rPr>
                <w:b/>
                <w:sz w:val="20"/>
                <w:lang w:val="ru-RU"/>
              </w:rPr>
              <w:t>Стоимость (руб.)</w:t>
            </w:r>
            <w:r w:rsidR="00565716">
              <w:rPr>
                <w:b/>
                <w:sz w:val="20"/>
                <w:lang w:val="ru-RU"/>
              </w:rPr>
              <w:t xml:space="preserve"> в т.ч. НДС 20 %</w:t>
            </w:r>
          </w:p>
        </w:tc>
      </w:tr>
      <w:tr w:rsidR="00394425" w:rsidRPr="00F317FC" w14:paraId="54C9744A" w14:textId="77777777" w:rsidTr="005A7C27">
        <w:trPr>
          <w:trHeight w:val="494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CCE9" w14:textId="77777777" w:rsidR="00394425" w:rsidRPr="006A4372" w:rsidRDefault="00394425" w:rsidP="005A7C27">
            <w:pPr>
              <w:pStyle w:val="af3"/>
              <w:spacing w:after="0"/>
              <w:ind w:left="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44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381C536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  <w:lang w:val="ru-RU" w:eastAsia="ar-SA"/>
              </w:rPr>
            </w:pPr>
          </w:p>
        </w:tc>
        <w:tc>
          <w:tcPr>
            <w:tcW w:w="1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747775CA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  <w:lang w:val="ru-RU" w:eastAsia="ar-SA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CA09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  <w:lang w:val="ru-RU" w:eastAsia="ar-SA"/>
              </w:rPr>
            </w:pPr>
          </w:p>
        </w:tc>
      </w:tr>
      <w:tr w:rsidR="00394425" w:rsidRPr="00565716" w14:paraId="7B8D16E7" w14:textId="77777777" w:rsidTr="005A7C27"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7F1D7D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ind w:left="405" w:hanging="399"/>
              <w:rPr>
                <w:b/>
                <w:szCs w:val="24"/>
                <w:lang w:val="ru-RU" w:eastAsia="ar-SA"/>
              </w:rPr>
            </w:pPr>
            <w:r w:rsidRPr="00B41467">
              <w:rPr>
                <w:b/>
                <w:szCs w:val="24"/>
                <w:lang w:val="ru-RU"/>
              </w:rPr>
              <w:t>ИТОГО</w:t>
            </w:r>
          </w:p>
        </w:tc>
        <w:tc>
          <w:tcPr>
            <w:tcW w:w="1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B1FBF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  <w:lang w:val="ru-RU" w:eastAsia="ar-SA"/>
              </w:rPr>
            </w:pPr>
          </w:p>
        </w:tc>
        <w:tc>
          <w:tcPr>
            <w:tcW w:w="1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1DCC57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  <w:lang w:val="ru-RU" w:eastAsia="ar-SA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34D2EF" w14:textId="77777777" w:rsidR="00394425" w:rsidRPr="00B41467" w:rsidRDefault="00394425" w:rsidP="005A7C27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  <w:lang w:val="ru-RU" w:eastAsia="ar-SA"/>
              </w:rPr>
            </w:pPr>
          </w:p>
        </w:tc>
      </w:tr>
    </w:tbl>
    <w:p w14:paraId="6EB49453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20AB3076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626EDF87" w14:textId="77777777" w:rsidR="00394425" w:rsidRPr="006A4372" w:rsidRDefault="00394425" w:rsidP="00394425">
      <w:pPr>
        <w:pStyle w:val="ConsNormal"/>
        <w:widowControl/>
        <w:numPr>
          <w:ilvl w:val="0"/>
          <w:numId w:val="38"/>
        </w:numPr>
        <w:tabs>
          <w:tab w:val="left" w:pos="180"/>
        </w:tabs>
        <w:ind w:left="0" w:firstLine="0"/>
        <w:jc w:val="center"/>
        <w:rPr>
          <w:rFonts w:ascii="Times New Roman" w:hAnsi="Times New Roman" w:cs="Times New Roman"/>
          <w:b/>
        </w:rPr>
      </w:pPr>
      <w:r w:rsidRPr="006A4372">
        <w:rPr>
          <w:rFonts w:ascii="Times New Roman" w:hAnsi="Times New Roman" w:cs="Times New Roman"/>
          <w:b/>
        </w:rPr>
        <w:t>ПОРЯДОК ОПЛАТЫ</w:t>
      </w:r>
    </w:p>
    <w:p w14:paraId="528234E1" w14:textId="3EA6CCE8" w:rsidR="00394425" w:rsidRPr="006A4372" w:rsidRDefault="00394425" w:rsidP="00394425">
      <w:pPr>
        <w:pStyle w:val="ConsNonformat"/>
        <w:widowControl/>
        <w:numPr>
          <w:ilvl w:val="1"/>
          <w:numId w:val="40"/>
        </w:numPr>
        <w:tabs>
          <w:tab w:val="clear" w:pos="360"/>
          <w:tab w:val="left" w:pos="540"/>
        </w:tabs>
        <w:spacing w:before="60"/>
        <w:ind w:left="540" w:hanging="540"/>
        <w:jc w:val="both"/>
        <w:rPr>
          <w:rFonts w:ascii="Times New Roman" w:hAnsi="Times New Roman" w:cs="Times New Roman"/>
        </w:rPr>
      </w:pPr>
      <w:r w:rsidRPr="006A4372">
        <w:rPr>
          <w:rFonts w:ascii="Times New Roman" w:hAnsi="Times New Roman" w:cs="Times New Roman"/>
        </w:rPr>
        <w:t>Заказчик производит оплату работ/услуг в порядке, указанном в п. 5.</w:t>
      </w:r>
      <w:ins w:id="0" w:author="Барскова  Елена" w:date="2019-06-26T15:05:00Z">
        <w:r w:rsidR="0074212C">
          <w:rPr>
            <w:rFonts w:ascii="Times New Roman" w:hAnsi="Times New Roman" w:cs="Times New Roman"/>
          </w:rPr>
          <w:t>4</w:t>
        </w:r>
      </w:ins>
      <w:r w:rsidRPr="006A4372">
        <w:rPr>
          <w:rFonts w:ascii="Times New Roman" w:hAnsi="Times New Roman" w:cs="Times New Roman"/>
        </w:rPr>
        <w:t>. Договора.</w:t>
      </w:r>
    </w:p>
    <w:p w14:paraId="683378B9" w14:textId="77777777" w:rsidR="00394425" w:rsidRPr="006A4372" w:rsidRDefault="00394425" w:rsidP="00394425">
      <w:pPr>
        <w:pStyle w:val="af4"/>
        <w:tabs>
          <w:tab w:val="left" w:pos="567"/>
        </w:tabs>
        <w:spacing w:before="0" w:after="0"/>
        <w:ind w:firstLine="1"/>
        <w:rPr>
          <w:rFonts w:ascii="Times New Roman" w:hAnsi="Times New Roman"/>
          <w:b/>
          <w:sz w:val="20"/>
        </w:rPr>
      </w:pPr>
    </w:p>
    <w:p w14:paraId="19AB3B02" w14:textId="77777777" w:rsidR="00394425" w:rsidRPr="006A4372" w:rsidRDefault="00394425" w:rsidP="00394425">
      <w:pPr>
        <w:pStyle w:val="af4"/>
        <w:tabs>
          <w:tab w:val="left" w:pos="567"/>
        </w:tabs>
        <w:spacing w:before="0" w:after="0"/>
        <w:ind w:firstLine="1"/>
        <w:rPr>
          <w:rFonts w:ascii="Times New Roman" w:hAnsi="Times New Roman"/>
          <w:b/>
          <w:sz w:val="20"/>
        </w:rPr>
      </w:pPr>
    </w:p>
    <w:p w14:paraId="5903817C" w14:textId="77777777" w:rsidR="00394425" w:rsidRPr="006A4372" w:rsidRDefault="00394425" w:rsidP="00394425">
      <w:pPr>
        <w:pStyle w:val="ConsNormal"/>
        <w:widowControl/>
        <w:numPr>
          <w:ilvl w:val="0"/>
          <w:numId w:val="38"/>
        </w:numPr>
        <w:tabs>
          <w:tab w:val="left" w:pos="180"/>
        </w:tabs>
        <w:ind w:left="0" w:firstLine="0"/>
        <w:jc w:val="center"/>
        <w:rPr>
          <w:rFonts w:ascii="Times New Roman" w:hAnsi="Times New Roman" w:cs="Times New Roman"/>
          <w:b/>
        </w:rPr>
      </w:pPr>
      <w:r w:rsidRPr="006A4372">
        <w:rPr>
          <w:rFonts w:ascii="Times New Roman" w:hAnsi="Times New Roman" w:cs="Times New Roman"/>
          <w:b/>
        </w:rPr>
        <w:t>ПОДПИСИ СТОРОН</w:t>
      </w:r>
    </w:p>
    <w:p w14:paraId="768B5001" w14:textId="77777777" w:rsidR="00394425" w:rsidRPr="006A4372" w:rsidRDefault="00394425" w:rsidP="00394425">
      <w:pPr>
        <w:pStyle w:val="ConsNormal"/>
        <w:widowControl/>
        <w:ind w:firstLine="0"/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6"/>
      </w:tblGrid>
      <w:tr w:rsidR="00394425" w:rsidRPr="006A4372" w14:paraId="5FB02A0E" w14:textId="77777777" w:rsidTr="005A7C27">
        <w:tc>
          <w:tcPr>
            <w:tcW w:w="4927" w:type="dxa"/>
          </w:tcPr>
          <w:p w14:paraId="59892E06" w14:textId="77777777" w:rsidR="00394425" w:rsidRPr="006A4372" w:rsidRDefault="00394425" w:rsidP="005A7C27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</w:rPr>
            </w:pPr>
            <w:r w:rsidRPr="006A4372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4927" w:type="dxa"/>
          </w:tcPr>
          <w:p w14:paraId="7EB7792A" w14:textId="77777777" w:rsidR="00394425" w:rsidRPr="006A4372" w:rsidRDefault="00394425" w:rsidP="005A7C27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</w:rPr>
            </w:pPr>
            <w:r w:rsidRPr="006A4372">
              <w:rPr>
                <w:rFonts w:ascii="Times New Roman" w:hAnsi="Times New Roman" w:cs="Times New Roman"/>
              </w:rPr>
              <w:t>Исполнитель</w:t>
            </w:r>
          </w:p>
        </w:tc>
      </w:tr>
      <w:tr w:rsidR="00394425" w:rsidRPr="006A4372" w14:paraId="450CDDB4" w14:textId="77777777" w:rsidTr="005A7C27">
        <w:tc>
          <w:tcPr>
            <w:tcW w:w="4927" w:type="dxa"/>
          </w:tcPr>
          <w:p w14:paraId="044A4736" w14:textId="77777777" w:rsidR="00394425" w:rsidRPr="006A4372" w:rsidRDefault="00394425" w:rsidP="005A7C27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309A9A37" w14:textId="77777777" w:rsidR="00394425" w:rsidRPr="006A4372" w:rsidRDefault="00394425" w:rsidP="005A7C27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7" w:type="dxa"/>
          </w:tcPr>
          <w:p w14:paraId="361B0147" w14:textId="77777777" w:rsidR="00394425" w:rsidRPr="006A4372" w:rsidRDefault="00394425" w:rsidP="005A7C27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4425" w:rsidRPr="006A4372" w14:paraId="0CFAE915" w14:textId="77777777" w:rsidTr="005A7C27">
        <w:tc>
          <w:tcPr>
            <w:tcW w:w="4927" w:type="dxa"/>
          </w:tcPr>
          <w:p w14:paraId="19A22539" w14:textId="6ADE4093" w:rsidR="00394425" w:rsidRPr="006A4372" w:rsidRDefault="00394425" w:rsidP="002D7A15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="Times New Roman" w:hAnsi="Times New Roman" w:cs="Times New Roman"/>
              </w:rPr>
            </w:pPr>
            <w:r w:rsidRPr="006A4372">
              <w:rPr>
                <w:rFonts w:ascii="Times New Roman" w:hAnsi="Times New Roman" w:cs="Times New Roman"/>
              </w:rPr>
              <w:t>_____</w:t>
            </w:r>
            <w:r w:rsidR="00831A5D" w:rsidRPr="006A4372">
              <w:rPr>
                <w:rFonts w:ascii="Times New Roman" w:hAnsi="Times New Roman" w:cs="Times New Roman"/>
              </w:rPr>
              <w:t>________________</w:t>
            </w:r>
            <w:r w:rsidR="00BD16CC" w:rsidRPr="006A4372">
              <w:rPr>
                <w:rFonts w:ascii="Times New Roman" w:hAnsi="Times New Roman" w:cs="Times New Roman"/>
              </w:rPr>
              <w:t xml:space="preserve"> /</w:t>
            </w:r>
            <w:r w:rsidR="0082497A">
              <w:rPr>
                <w:rFonts w:ascii="Times New Roman" w:hAnsi="Times New Roman" w:cs="Times New Roman"/>
              </w:rPr>
              <w:t>Столяров Д.М.</w:t>
            </w:r>
            <w:r w:rsidR="00FB7579" w:rsidRPr="006A437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927" w:type="dxa"/>
          </w:tcPr>
          <w:p w14:paraId="7C7AC595" w14:textId="4913E572" w:rsidR="00394425" w:rsidRPr="00E82C1A" w:rsidRDefault="00394425" w:rsidP="00E82C1A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="Times New Roman" w:hAnsi="Times New Roman" w:cs="Times New Roman"/>
              </w:rPr>
            </w:pPr>
            <w:r w:rsidRPr="00E82C1A">
              <w:rPr>
                <w:rFonts w:ascii="Times New Roman" w:hAnsi="Times New Roman" w:cs="Times New Roman"/>
              </w:rPr>
              <w:t>_________________________ /</w:t>
            </w:r>
            <w:r w:rsidR="00E82C1A" w:rsidRPr="00E82C1A">
              <w:rPr>
                <w:rFonts w:ascii="Times New Roman" w:hAnsi="Times New Roman" w:cs="Times New Roman"/>
              </w:rPr>
              <w:t>Азаровский Д</w:t>
            </w:r>
            <w:r w:rsidR="00BD16CC" w:rsidRPr="00E82C1A">
              <w:rPr>
                <w:rFonts w:ascii="Times New Roman" w:hAnsi="Times New Roman" w:cs="Times New Roman"/>
              </w:rPr>
              <w:t>.</w:t>
            </w:r>
            <w:r w:rsidR="00E82C1A" w:rsidRPr="00E82C1A">
              <w:rPr>
                <w:rFonts w:ascii="Times New Roman" w:hAnsi="Times New Roman" w:cs="Times New Roman"/>
              </w:rPr>
              <w:t>В.</w:t>
            </w:r>
            <w:r w:rsidRPr="00E82C1A">
              <w:rPr>
                <w:rFonts w:ascii="Times New Roman" w:hAnsi="Times New Roman" w:cs="Times New Roman"/>
              </w:rPr>
              <w:t>/</w:t>
            </w:r>
          </w:p>
        </w:tc>
      </w:tr>
    </w:tbl>
    <w:p w14:paraId="10CC792A" w14:textId="77777777" w:rsidR="00394425" w:rsidRPr="006A4372" w:rsidRDefault="00394425" w:rsidP="00394425">
      <w:pPr>
        <w:rPr>
          <w:sz w:val="2"/>
          <w:szCs w:val="2"/>
          <w:lang w:val="ru-RU" w:eastAsia="ar-SA"/>
        </w:rPr>
      </w:pPr>
    </w:p>
    <w:p w14:paraId="0F50EC05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643"/>
        </w:tabs>
        <w:ind w:left="360" w:hanging="360"/>
        <w:rPr>
          <w:rFonts w:ascii="Times New Roman" w:hAnsi="Times New Roman"/>
          <w:sz w:val="20"/>
          <w:lang w:val="ru-RU"/>
        </w:rPr>
      </w:pPr>
    </w:p>
    <w:p w14:paraId="2E7B324A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643"/>
        </w:tabs>
        <w:ind w:left="360" w:hanging="360"/>
        <w:rPr>
          <w:rFonts w:ascii="Times New Roman" w:hAnsi="Times New Roman"/>
          <w:sz w:val="20"/>
          <w:lang w:val="ru-RU"/>
        </w:rPr>
      </w:pPr>
    </w:p>
    <w:p w14:paraId="47451CBF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643"/>
        </w:tabs>
        <w:ind w:left="360" w:hanging="360"/>
        <w:rPr>
          <w:rFonts w:ascii="Times New Roman" w:hAnsi="Times New Roman"/>
          <w:sz w:val="20"/>
          <w:lang w:val="ru-RU"/>
        </w:rPr>
      </w:pPr>
    </w:p>
    <w:p w14:paraId="416C9963" w14:textId="1FA3E425" w:rsidR="00394425" w:rsidRPr="006A4372" w:rsidRDefault="00394425" w:rsidP="00394425">
      <w:pPr>
        <w:pStyle w:val="2"/>
        <w:numPr>
          <w:ilvl w:val="0"/>
          <w:numId w:val="0"/>
        </w:numPr>
        <w:spacing w:before="240"/>
        <w:rPr>
          <w:rFonts w:ascii="Times New Roman" w:hAnsi="Times New Roman"/>
          <w:sz w:val="22"/>
          <w:szCs w:val="22"/>
          <w:lang w:val="ru-RU"/>
        </w:rPr>
      </w:pPr>
      <w:r w:rsidRPr="006A4372">
        <w:rPr>
          <w:rFonts w:ascii="Times New Roman" w:hAnsi="Times New Roman"/>
          <w:sz w:val="22"/>
          <w:szCs w:val="22"/>
          <w:lang w:val="ru-RU"/>
        </w:rPr>
        <w:t>ПОДПИСИ СТОРОН</w:t>
      </w:r>
    </w:p>
    <w:p w14:paraId="6D741204" w14:textId="77777777" w:rsidR="00662C3D" w:rsidRPr="006A4372" w:rsidRDefault="00662C3D" w:rsidP="00662C3D">
      <w:pPr>
        <w:pStyle w:val="3"/>
        <w:rPr>
          <w:rFonts w:ascii="Times New Roman" w:hAnsi="Times New Roman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021CD2" w:rsidRPr="006A4372" w14:paraId="3A462777" w14:textId="77777777" w:rsidTr="009D0294">
        <w:tc>
          <w:tcPr>
            <w:tcW w:w="4927" w:type="dxa"/>
          </w:tcPr>
          <w:p w14:paraId="7632C6DF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</w:rPr>
            </w:pPr>
            <w:r w:rsidRPr="006A4372">
              <w:rPr>
                <w:rFonts w:ascii="Times New Roman" w:hAnsi="Times New Roman"/>
                <w:b/>
                <w:sz w:val="20"/>
              </w:rPr>
              <w:t>Заказчик</w:t>
            </w:r>
          </w:p>
          <w:p w14:paraId="1504540C" w14:textId="2DAE044C" w:rsidR="00021CD2" w:rsidRPr="006A4372" w:rsidRDefault="00565716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АО</w:t>
            </w:r>
            <w:r w:rsidR="00021CD2" w:rsidRPr="006A4372">
              <w:rPr>
                <w:rFonts w:ascii="Times New Roman" w:hAnsi="Times New Roman"/>
                <w:b/>
                <w:sz w:val="20"/>
              </w:rPr>
              <w:t xml:space="preserve"> «</w:t>
            </w:r>
            <w:r w:rsidR="00021CD2" w:rsidRPr="00BC3DFE">
              <w:rPr>
                <w:rFonts w:ascii="Times New Roman" w:hAnsi="Times New Roman"/>
                <w:b/>
                <w:sz w:val="20"/>
                <w:lang w:val="ru-RU"/>
              </w:rPr>
              <w:t xml:space="preserve"> Энергосистемы и Технологии</w:t>
            </w:r>
            <w:r w:rsidR="00021CD2" w:rsidRPr="006A4372">
              <w:rPr>
                <w:rFonts w:ascii="Times New Roman" w:hAnsi="Times New Roman"/>
                <w:b/>
                <w:sz w:val="20"/>
              </w:rPr>
              <w:t xml:space="preserve"> »</w:t>
            </w:r>
          </w:p>
        </w:tc>
        <w:tc>
          <w:tcPr>
            <w:tcW w:w="4927" w:type="dxa"/>
          </w:tcPr>
          <w:p w14:paraId="62190DB9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</w:rPr>
            </w:pPr>
            <w:r w:rsidRPr="006A4372">
              <w:rPr>
                <w:rFonts w:ascii="Times New Roman" w:hAnsi="Times New Roman"/>
                <w:b/>
                <w:sz w:val="20"/>
              </w:rPr>
              <w:t>Исполнитель</w:t>
            </w:r>
          </w:p>
          <w:p w14:paraId="76306957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</w:rPr>
            </w:pPr>
            <w:r w:rsidRPr="006A4372">
              <w:rPr>
                <w:rFonts w:ascii="Times New Roman" w:hAnsi="Times New Roman"/>
                <w:b/>
                <w:sz w:val="20"/>
              </w:rPr>
              <w:t>ООО «Топлог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 xml:space="preserve"> Ай Ди</w:t>
            </w:r>
            <w:r w:rsidRPr="006A4372">
              <w:rPr>
                <w:rFonts w:ascii="Times New Roman" w:hAnsi="Times New Roman"/>
                <w:b/>
                <w:sz w:val="20"/>
              </w:rPr>
              <w:t>»</w:t>
            </w:r>
          </w:p>
        </w:tc>
      </w:tr>
      <w:tr w:rsidR="00021CD2" w:rsidRPr="006A4372" w14:paraId="138FACBD" w14:textId="77777777" w:rsidTr="009D0294">
        <w:tc>
          <w:tcPr>
            <w:tcW w:w="4927" w:type="dxa"/>
          </w:tcPr>
          <w:p w14:paraId="3064D99F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</w:rPr>
            </w:pPr>
          </w:p>
          <w:p w14:paraId="27FD76FD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927" w:type="dxa"/>
          </w:tcPr>
          <w:p w14:paraId="41CA93AA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</w:rPr>
            </w:pPr>
          </w:p>
        </w:tc>
      </w:tr>
      <w:tr w:rsidR="00021CD2" w:rsidRPr="00110DF5" w14:paraId="618BB6F5" w14:textId="77777777" w:rsidTr="009D0294">
        <w:tc>
          <w:tcPr>
            <w:tcW w:w="4927" w:type="dxa"/>
          </w:tcPr>
          <w:p w14:paraId="09E2892F" w14:textId="77777777" w:rsidR="00021CD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>______________________/</w:t>
            </w:r>
            <w:r>
              <w:rPr>
                <w:rFonts w:ascii="Times New Roman" w:hAnsi="Times New Roman"/>
                <w:sz w:val="20"/>
                <w:lang w:val="ru-RU"/>
              </w:rPr>
              <w:t>Столяров Д.М.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52B57E3B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  <w:tc>
          <w:tcPr>
            <w:tcW w:w="4927" w:type="dxa"/>
          </w:tcPr>
          <w:p w14:paraId="17B87314" w14:textId="77777777" w:rsidR="00021CD2" w:rsidRPr="00E82C1A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_______________________ / </w:t>
            </w:r>
            <w:r w:rsidRPr="00E82C1A">
              <w:rPr>
                <w:rFonts w:ascii="Times New Roman" w:hAnsi="Times New Roman"/>
                <w:sz w:val="20"/>
                <w:lang w:val="ru-RU"/>
              </w:rPr>
              <w:t>Азаровский Д.В. /</w:t>
            </w:r>
          </w:p>
          <w:p w14:paraId="1A239159" w14:textId="77777777" w:rsidR="00021CD2" w:rsidRPr="006A4372" w:rsidRDefault="00021CD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</w:tr>
    </w:tbl>
    <w:p w14:paraId="5484322D" w14:textId="77777777" w:rsidR="00394425" w:rsidRPr="006A4372" w:rsidRDefault="00394425" w:rsidP="008D5134">
      <w:pPr>
        <w:pStyle w:val="a"/>
        <w:numPr>
          <w:ilvl w:val="0"/>
          <w:numId w:val="0"/>
        </w:numPr>
        <w:tabs>
          <w:tab w:val="left" w:pos="1647"/>
        </w:tabs>
        <w:ind w:left="-142" w:hanging="360"/>
        <w:rPr>
          <w:rFonts w:ascii="Times New Roman" w:hAnsi="Times New Roman"/>
          <w:szCs w:val="22"/>
          <w:lang w:val="ru-RU"/>
        </w:rPr>
      </w:pPr>
    </w:p>
    <w:p w14:paraId="6E85CC00" w14:textId="3C66685A" w:rsidR="00394425" w:rsidRPr="006A4372" w:rsidRDefault="00394425" w:rsidP="00394425">
      <w:pPr>
        <w:pStyle w:val="a"/>
        <w:pageBreakBefore/>
        <w:numPr>
          <w:ilvl w:val="0"/>
          <w:numId w:val="0"/>
        </w:numPr>
        <w:spacing w:before="120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A4372">
        <w:rPr>
          <w:rFonts w:ascii="Times New Roman" w:hAnsi="Times New Roman"/>
          <w:b/>
          <w:sz w:val="28"/>
          <w:szCs w:val="28"/>
          <w:lang w:val="ru-RU"/>
        </w:rPr>
        <w:lastRenderedPageBreak/>
        <w:t>ПРИЛОЖЕНИЕ №</w:t>
      </w:r>
      <w:r w:rsidR="002D7A15" w:rsidRPr="006A4372">
        <w:rPr>
          <w:rFonts w:ascii="Times New Roman" w:hAnsi="Times New Roman"/>
          <w:b/>
          <w:sz w:val="28"/>
          <w:szCs w:val="28"/>
          <w:lang w:val="ru-RU"/>
        </w:rPr>
        <w:t xml:space="preserve">2 К ДОГОВОРУ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 xml:space="preserve">№ </w:t>
      </w:r>
      <w:r w:rsidR="00E82C1A" w:rsidRPr="00E82C1A">
        <w:rPr>
          <w:rFonts w:ascii="Times New Roman" w:hAnsi="Times New Roman"/>
          <w:b/>
          <w:sz w:val="28"/>
          <w:szCs w:val="28"/>
          <w:lang w:val="ru-RU"/>
        </w:rPr>
        <w:t>01</w:t>
      </w:r>
      <w:r w:rsidR="00021CD2" w:rsidRPr="00E82C1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>ОТ</w:t>
      </w:r>
      <w:r w:rsidR="00021CD2" w:rsidRPr="00E82C1A">
        <w:rPr>
          <w:rFonts w:ascii="Times New Roman" w:hAnsi="Times New Roman"/>
          <w:b/>
          <w:sz w:val="28"/>
          <w:szCs w:val="28"/>
          <w:lang w:val="ru-RU"/>
        </w:rPr>
        <w:t xml:space="preserve"> 17.06.2019</w:t>
      </w:r>
      <w:r w:rsidR="002D7A15" w:rsidRPr="006A4372">
        <w:rPr>
          <w:rFonts w:ascii="Times New Roman" w:hAnsi="Times New Roman"/>
          <w:b/>
          <w:sz w:val="28"/>
          <w:szCs w:val="28"/>
          <w:lang w:val="ru-RU"/>
        </w:rPr>
        <w:br/>
      </w:r>
      <w:r w:rsidRPr="006A4372">
        <w:rPr>
          <w:rFonts w:ascii="Times New Roman" w:hAnsi="Times New Roman"/>
          <w:b/>
          <w:sz w:val="28"/>
          <w:szCs w:val="28"/>
          <w:lang w:val="ru-RU"/>
        </w:rPr>
        <w:br/>
        <w:t>РЕЖИМЫ ТЕХНИЧЕСКОЙ ПОДДЕРЖКИ</w:t>
      </w:r>
    </w:p>
    <w:p w14:paraId="1DF00C2C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643"/>
        </w:tabs>
        <w:ind w:left="360" w:hanging="360"/>
        <w:rPr>
          <w:rFonts w:ascii="Times New Roman" w:hAnsi="Times New Roman"/>
          <w:sz w:val="20"/>
          <w:lang w:val="ru-RU"/>
        </w:rPr>
      </w:pP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2388"/>
        <w:gridCol w:w="1502"/>
        <w:gridCol w:w="2419"/>
        <w:gridCol w:w="2033"/>
        <w:gridCol w:w="1559"/>
      </w:tblGrid>
      <w:tr w:rsidR="006A4372" w:rsidRPr="00F317FC" w14:paraId="2F6B8DBE" w14:textId="77777777" w:rsidTr="006A4372">
        <w:trPr>
          <w:trHeight w:val="1235"/>
        </w:trPr>
        <w:tc>
          <w:tcPr>
            <w:tcW w:w="447" w:type="dxa"/>
            <w:shd w:val="clear" w:color="auto" w:fill="D9D9D9" w:themeFill="background1" w:themeFillShade="D9"/>
            <w:vAlign w:val="center"/>
          </w:tcPr>
          <w:p w14:paraId="7C87939E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№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371473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Виды работ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741869F3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Количество рабочих часов, включенных в месяц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67A577F3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  <w:color w:val="000000"/>
              </w:rPr>
              <w:t>Место и временной период оказания услуг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14:paraId="51F79C0A" w14:textId="39633DFF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Минимальный объём работ в рамках одной заявки, раб.</w:t>
            </w:r>
            <w:ins w:id="1" w:author="Барскова  Елена" w:date="2019-06-26T15:05:00Z">
              <w:r w:rsidR="0074212C">
                <w:rPr>
                  <w:b/>
                </w:rPr>
                <w:t xml:space="preserve"> </w:t>
              </w:r>
            </w:ins>
            <w:r w:rsidRPr="006A4372">
              <w:rPr>
                <w:b/>
              </w:rPr>
              <w:t>часов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A01A7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</w:p>
          <w:p w14:paraId="1D8E2B3A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Стоимость</w:t>
            </w:r>
          </w:p>
          <w:p w14:paraId="721D1574" w14:textId="77777777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поддержки</w:t>
            </w:r>
          </w:p>
          <w:p w14:paraId="60CCE49F" w14:textId="13ECA750" w:rsidR="006A4372" w:rsidRPr="006A4372" w:rsidRDefault="006A4372" w:rsidP="002B5847">
            <w:pPr>
              <w:pStyle w:val="Textbody"/>
              <w:spacing w:after="0"/>
              <w:ind w:right="-6"/>
              <w:jc w:val="center"/>
              <w:rPr>
                <w:b/>
              </w:rPr>
            </w:pPr>
            <w:r w:rsidRPr="006A4372">
              <w:rPr>
                <w:b/>
              </w:rPr>
              <w:t>в месяц (руб.)</w:t>
            </w:r>
            <w:r w:rsidR="00565716">
              <w:rPr>
                <w:b/>
              </w:rPr>
              <w:t>, в том числе НДС 20%</w:t>
            </w:r>
          </w:p>
        </w:tc>
      </w:tr>
      <w:tr w:rsidR="006A4372" w:rsidRPr="006A4372" w14:paraId="684462FC" w14:textId="77777777" w:rsidTr="006A4372">
        <w:trPr>
          <w:trHeight w:val="1553"/>
        </w:trPr>
        <w:tc>
          <w:tcPr>
            <w:tcW w:w="447" w:type="dxa"/>
            <w:shd w:val="clear" w:color="auto" w:fill="auto"/>
          </w:tcPr>
          <w:p w14:paraId="4C296DAA" w14:textId="77777777" w:rsidR="006A4372" w:rsidRPr="006A4372" w:rsidRDefault="006A4372" w:rsidP="002B5847">
            <w:pPr>
              <w:pStyle w:val="Textbody"/>
              <w:spacing w:after="0"/>
              <w:ind w:right="-6"/>
              <w:jc w:val="both"/>
              <w:rPr>
                <w:sz w:val="18"/>
                <w:szCs w:val="18"/>
              </w:rPr>
            </w:pPr>
            <w:r w:rsidRPr="006A4372">
              <w:rPr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</w:tcPr>
          <w:p w14:paraId="6C610313" w14:textId="77777777" w:rsidR="006A4372" w:rsidRPr="006A4372" w:rsidRDefault="006A4372" w:rsidP="002B5847">
            <w:pPr>
              <w:pStyle w:val="Textbody"/>
              <w:spacing w:after="0"/>
              <w:ind w:right="-6"/>
              <w:jc w:val="both"/>
              <w:rPr>
                <w:sz w:val="18"/>
                <w:szCs w:val="18"/>
              </w:rPr>
            </w:pPr>
            <w:r w:rsidRPr="006A4372">
              <w:rPr>
                <w:sz w:val="18"/>
                <w:szCs w:val="18"/>
              </w:rPr>
              <w:t xml:space="preserve">Запрос на оказание услуг по абонентскому сопровождению системы управления </w:t>
            </w:r>
            <w:r w:rsidRPr="006A4372">
              <w:rPr>
                <w:sz w:val="18"/>
                <w:szCs w:val="18"/>
                <w:lang w:val="en-US"/>
              </w:rPr>
              <w:t>TopLog</w:t>
            </w:r>
            <w:r w:rsidRPr="006A4372">
              <w:rPr>
                <w:sz w:val="18"/>
                <w:szCs w:val="18"/>
              </w:rPr>
              <w:t xml:space="preserve"> </w:t>
            </w:r>
            <w:r w:rsidRPr="006A4372">
              <w:rPr>
                <w:sz w:val="18"/>
                <w:szCs w:val="18"/>
                <w:lang w:val="en-US"/>
              </w:rPr>
              <w:t>WMS</w:t>
            </w:r>
            <w:r w:rsidRPr="006A4372">
              <w:rPr>
                <w:sz w:val="18"/>
                <w:szCs w:val="18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14:paraId="60BFD474" w14:textId="785F7BDA" w:rsidR="006A4372" w:rsidRPr="006A4372" w:rsidRDefault="00A80C57" w:rsidP="002B5847">
            <w:pPr>
              <w:pStyle w:val="Textbody"/>
              <w:spacing w:after="0"/>
              <w:ind w:right="-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A4372" w:rsidRPr="006A4372">
              <w:rPr>
                <w:sz w:val="18"/>
                <w:szCs w:val="18"/>
              </w:rPr>
              <w:t>0</w:t>
            </w:r>
          </w:p>
        </w:tc>
        <w:tc>
          <w:tcPr>
            <w:tcW w:w="2419" w:type="dxa"/>
            <w:shd w:val="clear" w:color="auto" w:fill="auto"/>
          </w:tcPr>
          <w:p w14:paraId="3A465D5A" w14:textId="78BAF227" w:rsidR="006A4372" w:rsidRPr="006A4372" w:rsidRDefault="006A4372" w:rsidP="002B5847">
            <w:pPr>
              <w:rPr>
                <w:bCs/>
                <w:color w:val="000000"/>
                <w:sz w:val="18"/>
                <w:szCs w:val="18"/>
                <w:lang w:val="ru-RU"/>
              </w:rPr>
            </w:pPr>
            <w:r w:rsidRPr="006A4372">
              <w:rPr>
                <w:sz w:val="18"/>
                <w:szCs w:val="18"/>
                <w:lang w:val="ru-RU"/>
              </w:rPr>
              <w:t>Поддержка в рабочее время с 09:00 до 18:00 по московскому времени в рабочие дни с понедельника по пятницу (режим «8/5»)</w:t>
            </w:r>
            <w:r w:rsidRPr="006A4372">
              <w:rPr>
                <w:bCs/>
                <w:color w:val="000000"/>
                <w:sz w:val="18"/>
                <w:szCs w:val="18"/>
                <w:lang w:val="ru-RU"/>
              </w:rPr>
              <w:t xml:space="preserve">. </w:t>
            </w:r>
          </w:p>
        </w:tc>
        <w:tc>
          <w:tcPr>
            <w:tcW w:w="2033" w:type="dxa"/>
            <w:shd w:val="clear" w:color="auto" w:fill="auto"/>
          </w:tcPr>
          <w:p w14:paraId="38781F29" w14:textId="77777777" w:rsidR="006A4372" w:rsidRPr="006A4372" w:rsidRDefault="006A4372" w:rsidP="002B5847">
            <w:pPr>
              <w:pStyle w:val="Textbody"/>
              <w:spacing w:after="0"/>
              <w:ind w:right="-6"/>
              <w:jc w:val="right"/>
              <w:rPr>
                <w:sz w:val="18"/>
                <w:szCs w:val="18"/>
              </w:rPr>
            </w:pPr>
            <w:r w:rsidRPr="006A4372">
              <w:rPr>
                <w:sz w:val="18"/>
                <w:szCs w:val="18"/>
              </w:rPr>
              <w:t>0,5</w:t>
            </w:r>
          </w:p>
        </w:tc>
        <w:tc>
          <w:tcPr>
            <w:tcW w:w="1559" w:type="dxa"/>
          </w:tcPr>
          <w:p w14:paraId="73503D16" w14:textId="6E9EDA0C" w:rsidR="006A4372" w:rsidRPr="006A4372" w:rsidRDefault="00E82C1A" w:rsidP="00A80C57">
            <w:pPr>
              <w:pStyle w:val="Textbody"/>
              <w:spacing w:after="0"/>
              <w:ind w:right="-6"/>
              <w:jc w:val="right"/>
              <w:rPr>
                <w:sz w:val="18"/>
                <w:szCs w:val="18"/>
              </w:rPr>
            </w:pPr>
            <w:r w:rsidRPr="00E82C1A">
              <w:rPr>
                <w:sz w:val="18"/>
                <w:szCs w:val="18"/>
              </w:rPr>
              <w:t>60</w:t>
            </w:r>
            <w:r w:rsidR="006A4372" w:rsidRPr="00E82C1A">
              <w:rPr>
                <w:sz w:val="18"/>
                <w:szCs w:val="18"/>
              </w:rPr>
              <w:t> 000.00</w:t>
            </w:r>
          </w:p>
        </w:tc>
      </w:tr>
      <w:tr w:rsidR="006A4372" w:rsidRPr="006A4372" w14:paraId="66236465" w14:textId="77777777" w:rsidTr="006A4372">
        <w:trPr>
          <w:trHeight w:val="440"/>
        </w:trPr>
        <w:tc>
          <w:tcPr>
            <w:tcW w:w="447" w:type="dxa"/>
            <w:shd w:val="clear" w:color="auto" w:fill="auto"/>
          </w:tcPr>
          <w:p w14:paraId="22965044" w14:textId="77777777" w:rsidR="006A4372" w:rsidRPr="006A4372" w:rsidRDefault="006A4372" w:rsidP="002B5847">
            <w:pPr>
              <w:pStyle w:val="Textbody"/>
              <w:spacing w:after="0"/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2388" w:type="dxa"/>
            <w:shd w:val="clear" w:color="auto" w:fill="auto"/>
          </w:tcPr>
          <w:p w14:paraId="7B91F7B2" w14:textId="77777777" w:rsidR="006A4372" w:rsidRPr="006A4372" w:rsidRDefault="006A4372" w:rsidP="002B5847">
            <w:pPr>
              <w:pStyle w:val="Textbody"/>
              <w:spacing w:after="0"/>
              <w:ind w:right="-6"/>
              <w:jc w:val="right"/>
              <w:rPr>
                <w:b/>
                <w:sz w:val="22"/>
                <w:szCs w:val="22"/>
              </w:rPr>
            </w:pPr>
            <w:r w:rsidRPr="006A4372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502" w:type="dxa"/>
            <w:shd w:val="clear" w:color="auto" w:fill="auto"/>
          </w:tcPr>
          <w:p w14:paraId="29D8744E" w14:textId="19873D4F" w:rsidR="006A4372" w:rsidRPr="006A4372" w:rsidRDefault="00A80C57" w:rsidP="002B5847">
            <w:pPr>
              <w:pStyle w:val="Textbody"/>
              <w:spacing w:after="0"/>
              <w:ind w:right="-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6A4372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2419" w:type="dxa"/>
            <w:shd w:val="clear" w:color="auto" w:fill="auto"/>
          </w:tcPr>
          <w:p w14:paraId="6FF2ABED" w14:textId="77777777" w:rsidR="006A4372" w:rsidRPr="006A4372" w:rsidRDefault="006A4372" w:rsidP="002B5847">
            <w:pPr>
              <w:rPr>
                <w:bCs/>
                <w:color w:val="000000"/>
                <w:sz w:val="22"/>
              </w:rPr>
            </w:pPr>
          </w:p>
        </w:tc>
        <w:tc>
          <w:tcPr>
            <w:tcW w:w="2033" w:type="dxa"/>
            <w:shd w:val="clear" w:color="auto" w:fill="auto"/>
          </w:tcPr>
          <w:p w14:paraId="4BBA89E6" w14:textId="77777777" w:rsidR="006A4372" w:rsidRPr="006A4372" w:rsidRDefault="006A4372" w:rsidP="002B5847">
            <w:pPr>
              <w:pStyle w:val="Textbody"/>
              <w:spacing w:after="0"/>
              <w:ind w:right="-6"/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E491E7C" w14:textId="77777777" w:rsidR="006A4372" w:rsidRPr="006A4372" w:rsidRDefault="006A4372" w:rsidP="002B5847">
            <w:pPr>
              <w:pStyle w:val="Textbody"/>
              <w:spacing w:after="0"/>
              <w:ind w:right="-6"/>
              <w:jc w:val="right"/>
              <w:rPr>
                <w:sz w:val="22"/>
                <w:szCs w:val="22"/>
              </w:rPr>
            </w:pPr>
          </w:p>
        </w:tc>
      </w:tr>
    </w:tbl>
    <w:p w14:paraId="1CD86EC7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361E7E78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4AE68195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08060F9E" w14:textId="77777777" w:rsidR="00394425" w:rsidRPr="006A4372" w:rsidRDefault="00394425" w:rsidP="00394425">
      <w:pPr>
        <w:pStyle w:val="2"/>
        <w:numPr>
          <w:ilvl w:val="0"/>
          <w:numId w:val="0"/>
        </w:numPr>
        <w:spacing w:before="240"/>
        <w:rPr>
          <w:rFonts w:ascii="Times New Roman" w:hAnsi="Times New Roman"/>
          <w:sz w:val="22"/>
          <w:szCs w:val="22"/>
        </w:rPr>
      </w:pPr>
      <w:r w:rsidRPr="006A4372">
        <w:rPr>
          <w:rFonts w:ascii="Times New Roman" w:hAnsi="Times New Roman"/>
          <w:sz w:val="22"/>
          <w:szCs w:val="22"/>
        </w:rPr>
        <w:t>ПОДПИСИ СТОРОН</w:t>
      </w:r>
    </w:p>
    <w:p w14:paraId="6B91D5BF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2291"/>
        </w:tabs>
        <w:ind w:left="1440"/>
        <w:rPr>
          <w:rFonts w:ascii="Times New Roman" w:hAnsi="Times New Roman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321502" w:rsidRPr="00F317FC" w14:paraId="7DDD66B1" w14:textId="77777777" w:rsidTr="009D0294">
        <w:tc>
          <w:tcPr>
            <w:tcW w:w="4927" w:type="dxa"/>
          </w:tcPr>
          <w:p w14:paraId="01301B7F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321502">
              <w:rPr>
                <w:rFonts w:ascii="Times New Roman" w:hAnsi="Times New Roman"/>
                <w:b/>
                <w:sz w:val="20"/>
                <w:lang w:val="ru-RU"/>
              </w:rPr>
              <w:t>Заказчик</w:t>
            </w:r>
          </w:p>
          <w:p w14:paraId="2D9B9135" w14:textId="61BD9CE9" w:rsidR="00321502" w:rsidRPr="00321502" w:rsidRDefault="00565716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АО</w:t>
            </w:r>
            <w:r w:rsidR="00321502" w:rsidRPr="00321502">
              <w:rPr>
                <w:rFonts w:ascii="Times New Roman" w:hAnsi="Times New Roman"/>
                <w:b/>
                <w:sz w:val="20"/>
                <w:lang w:val="ru-RU"/>
              </w:rPr>
              <w:t xml:space="preserve"> «</w:t>
            </w:r>
            <w:r w:rsidR="00321502" w:rsidRPr="00BC3DFE">
              <w:rPr>
                <w:rFonts w:ascii="Times New Roman" w:hAnsi="Times New Roman"/>
                <w:b/>
                <w:sz w:val="20"/>
                <w:lang w:val="ru-RU"/>
              </w:rPr>
              <w:t xml:space="preserve"> Энергосистемы и Технологии</w:t>
            </w:r>
            <w:r w:rsidR="00321502" w:rsidRPr="00321502">
              <w:rPr>
                <w:rFonts w:ascii="Times New Roman" w:hAnsi="Times New Roman"/>
                <w:b/>
                <w:sz w:val="20"/>
                <w:lang w:val="ru-RU"/>
              </w:rPr>
              <w:t xml:space="preserve"> »</w:t>
            </w:r>
          </w:p>
        </w:tc>
        <w:tc>
          <w:tcPr>
            <w:tcW w:w="4927" w:type="dxa"/>
          </w:tcPr>
          <w:p w14:paraId="441E6F54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321502">
              <w:rPr>
                <w:rFonts w:ascii="Times New Roman" w:hAnsi="Times New Roman"/>
                <w:b/>
                <w:sz w:val="20"/>
                <w:lang w:val="ru-RU"/>
              </w:rPr>
              <w:t>Исполнитель</w:t>
            </w:r>
          </w:p>
          <w:p w14:paraId="5EA1BD06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321502">
              <w:rPr>
                <w:rFonts w:ascii="Times New Roman" w:hAnsi="Times New Roman"/>
                <w:b/>
                <w:sz w:val="20"/>
                <w:lang w:val="ru-RU"/>
              </w:rPr>
              <w:t>ООО «Топлог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 xml:space="preserve"> Ай Ди</w:t>
            </w:r>
            <w:r w:rsidRPr="00321502">
              <w:rPr>
                <w:rFonts w:ascii="Times New Roman" w:hAnsi="Times New Roman"/>
                <w:b/>
                <w:sz w:val="20"/>
                <w:lang w:val="ru-RU"/>
              </w:rPr>
              <w:t>»</w:t>
            </w:r>
          </w:p>
        </w:tc>
      </w:tr>
      <w:tr w:rsidR="00321502" w:rsidRPr="00F317FC" w14:paraId="3344643C" w14:textId="77777777" w:rsidTr="009D0294">
        <w:tc>
          <w:tcPr>
            <w:tcW w:w="4927" w:type="dxa"/>
          </w:tcPr>
          <w:p w14:paraId="31B99A80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  <w:p w14:paraId="3868E044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  <w:tc>
          <w:tcPr>
            <w:tcW w:w="4927" w:type="dxa"/>
          </w:tcPr>
          <w:p w14:paraId="2A705A49" w14:textId="77777777" w:rsidR="00321502" w:rsidRP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</w:tr>
      <w:tr w:rsidR="00321502" w:rsidRPr="00F317FC" w14:paraId="70FE7E4D" w14:textId="77777777" w:rsidTr="009D0294">
        <w:tc>
          <w:tcPr>
            <w:tcW w:w="4927" w:type="dxa"/>
          </w:tcPr>
          <w:p w14:paraId="61C610BC" w14:textId="77777777" w:rsid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>______________________/</w:t>
            </w:r>
            <w:r>
              <w:rPr>
                <w:rFonts w:ascii="Times New Roman" w:hAnsi="Times New Roman"/>
                <w:sz w:val="20"/>
                <w:lang w:val="ru-RU"/>
              </w:rPr>
              <w:t>Столяров Д.М.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067CEC52" w14:textId="77777777" w:rsidR="00321502" w:rsidRPr="006A437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  <w:tc>
          <w:tcPr>
            <w:tcW w:w="4927" w:type="dxa"/>
          </w:tcPr>
          <w:p w14:paraId="0182A81C" w14:textId="77777777" w:rsidR="0032150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_______________________ </w:t>
            </w:r>
            <w:r w:rsidRPr="00E82C1A">
              <w:rPr>
                <w:rFonts w:ascii="Times New Roman" w:hAnsi="Times New Roman"/>
                <w:sz w:val="20"/>
                <w:lang w:val="ru-RU"/>
              </w:rPr>
              <w:t xml:space="preserve">/ Азаровский Д.В. 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>/</w:t>
            </w:r>
          </w:p>
          <w:p w14:paraId="0C77F4FE" w14:textId="77777777" w:rsidR="00321502" w:rsidRPr="006A4372" w:rsidRDefault="0032150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</w:tr>
    </w:tbl>
    <w:p w14:paraId="7CCD3E87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68E4C823" w14:textId="77777777" w:rsidR="00394425" w:rsidRPr="006A4372" w:rsidRDefault="00394425" w:rsidP="00394425">
      <w:pPr>
        <w:pStyle w:val="ConsNonformat"/>
        <w:widowControl/>
        <w:jc w:val="both"/>
        <w:rPr>
          <w:rFonts w:ascii="Times New Roman" w:hAnsi="Times New Roman" w:cs="Times New Roman"/>
        </w:rPr>
      </w:pPr>
    </w:p>
    <w:p w14:paraId="2BDED3BD" w14:textId="6506C2A9" w:rsidR="00394425" w:rsidRPr="006A4372" w:rsidRDefault="00394425" w:rsidP="00394425">
      <w:pPr>
        <w:pStyle w:val="a"/>
        <w:pageBreakBefore/>
        <w:numPr>
          <w:ilvl w:val="0"/>
          <w:numId w:val="0"/>
        </w:numPr>
        <w:spacing w:before="120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A4372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ПРИЛОЖЕНИЕ №3 </w:t>
      </w:r>
      <w:r w:rsidR="002D7A15" w:rsidRPr="006A4372">
        <w:rPr>
          <w:rFonts w:ascii="Times New Roman" w:hAnsi="Times New Roman"/>
          <w:b/>
          <w:sz w:val="28"/>
          <w:szCs w:val="28"/>
          <w:lang w:val="ru-RU"/>
        </w:rPr>
        <w:t xml:space="preserve">К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>ДОГОВОРУ</w:t>
      </w:r>
      <w:r w:rsidR="00321502" w:rsidRPr="00E82C1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>№</w:t>
      </w:r>
      <w:r w:rsidR="00321502" w:rsidRPr="00E82C1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82C1A" w:rsidRPr="00E82C1A">
        <w:rPr>
          <w:rFonts w:ascii="Times New Roman" w:hAnsi="Times New Roman"/>
          <w:b/>
          <w:sz w:val="28"/>
          <w:szCs w:val="28"/>
          <w:lang w:val="ru-RU"/>
        </w:rPr>
        <w:t>01</w:t>
      </w:r>
      <w:r w:rsidR="00B3482D" w:rsidRPr="00E82C1A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 xml:space="preserve">ОТ </w:t>
      </w:r>
      <w:r w:rsidR="00321502" w:rsidRPr="00E82C1A">
        <w:rPr>
          <w:rFonts w:ascii="Times New Roman" w:hAnsi="Times New Roman"/>
          <w:b/>
          <w:sz w:val="28"/>
          <w:szCs w:val="28"/>
          <w:lang w:val="ru-RU"/>
        </w:rPr>
        <w:t>17.06.2019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br/>
      </w:r>
      <w:r w:rsidRPr="006A4372">
        <w:rPr>
          <w:rFonts w:ascii="Times New Roman" w:hAnsi="Times New Roman"/>
          <w:b/>
          <w:sz w:val="28"/>
          <w:szCs w:val="28"/>
          <w:lang w:val="ru-RU"/>
        </w:rPr>
        <w:br/>
        <w:t>ФОРМА ЗАПРОСА</w:t>
      </w:r>
    </w:p>
    <w:p w14:paraId="1E6DB827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2740"/>
        <w:gridCol w:w="2260"/>
        <w:gridCol w:w="2220"/>
        <w:gridCol w:w="2700"/>
      </w:tblGrid>
      <w:tr w:rsidR="00394425" w:rsidRPr="00321502" w14:paraId="5A400317" w14:textId="77777777" w:rsidTr="005A7C27">
        <w:trPr>
          <w:trHeight w:val="630"/>
        </w:trPr>
        <w:tc>
          <w:tcPr>
            <w:tcW w:w="2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FBFBF"/>
            <w:vAlign w:val="center"/>
          </w:tcPr>
          <w:p w14:paraId="723E765F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Наименование компании</w:t>
            </w:r>
          </w:p>
        </w:tc>
        <w:tc>
          <w:tcPr>
            <w:tcW w:w="7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</w:tcPr>
          <w:p w14:paraId="61502248" w14:textId="77777777" w:rsidR="00394425" w:rsidRPr="006A4372" w:rsidRDefault="00394425" w:rsidP="005A7C27">
            <w:pPr>
              <w:widowControl/>
              <w:suppressAutoHyphens w:val="0"/>
              <w:jc w:val="center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321502" w14:paraId="069D23B8" w14:textId="77777777" w:rsidTr="005A7C27">
        <w:trPr>
          <w:trHeight w:val="765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64C36883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Код клиента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8D5DA8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454EB75E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Наименование склада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7DD79F8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321502" w14:paraId="2E48D895" w14:textId="77777777" w:rsidTr="005A7C27">
        <w:trPr>
          <w:trHeight w:val="525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557010CD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Дата обращения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4162D6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327987D5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Время обращения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B5CB2EB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6A4372" w14:paraId="781B188F" w14:textId="77777777" w:rsidTr="005A7C27">
        <w:trPr>
          <w:trHeight w:val="84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3BA9A5AB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Ответственный сотрудник Заказчика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6456D48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607E4D07" w14:textId="77777777" w:rsidR="00394425" w:rsidRPr="006A4372" w:rsidRDefault="00394425" w:rsidP="005A7C27">
            <w:pPr>
              <w:widowControl/>
              <w:suppressAutoHyphens w:val="0"/>
              <w:rPr>
                <w:b/>
                <w:bCs/>
                <w:sz w:val="22"/>
                <w:szCs w:val="22"/>
                <w:lang w:val="ru-RU" w:eastAsia="ru-RU"/>
              </w:rPr>
            </w:pPr>
            <w:r w:rsidRPr="006A4372">
              <w:rPr>
                <w:b/>
                <w:bCs/>
                <w:sz w:val="22"/>
                <w:szCs w:val="22"/>
                <w:lang w:val="ru-RU" w:eastAsia="ru-RU"/>
              </w:rPr>
              <w:t>Вид обращения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5DF8B5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6A4372" w14:paraId="2777564C" w14:textId="77777777" w:rsidTr="005A7C27">
        <w:trPr>
          <w:trHeight w:val="795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428A19DD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r w:rsidRPr="006A4372">
              <w:rPr>
                <w:sz w:val="20"/>
                <w:lang w:val="ru-RU" w:eastAsia="ru-RU"/>
              </w:rPr>
              <w:t>Опишите выполняемую процедуру</w:t>
            </w:r>
          </w:p>
        </w:tc>
        <w:tc>
          <w:tcPr>
            <w:tcW w:w="718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70F0D20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F317FC" w14:paraId="65E5E5D2" w14:textId="77777777" w:rsidTr="005A7C27">
        <w:trPr>
          <w:trHeight w:val="159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28367B00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r w:rsidRPr="006A4372">
              <w:rPr>
                <w:sz w:val="20"/>
                <w:lang w:val="ru-RU" w:eastAsia="ru-RU"/>
              </w:rPr>
              <w:t>Укажите полный перечень выполненных шагов до возникновения ошибки (если возможно с набором копий экранных форм)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D197D3A" w14:textId="77777777" w:rsidR="00394425" w:rsidRPr="006A4372" w:rsidRDefault="00394425" w:rsidP="005A7C27">
            <w:pPr>
              <w:widowControl/>
              <w:suppressAutoHyphens w:val="0"/>
              <w:jc w:val="center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F317FC" w14:paraId="03392109" w14:textId="77777777" w:rsidTr="005A7C27">
        <w:trPr>
          <w:trHeight w:val="900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3FAE9BA1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r w:rsidRPr="006A4372">
              <w:rPr>
                <w:sz w:val="20"/>
                <w:lang w:val="ru-RU" w:eastAsia="ru-RU"/>
              </w:rPr>
              <w:t>Укажите номера и названия объектов, участвующих в процедуре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2895505F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6A4372" w14:paraId="764523F6" w14:textId="77777777" w:rsidTr="005A7C27">
        <w:trPr>
          <w:trHeight w:val="1185"/>
        </w:trPr>
        <w:tc>
          <w:tcPr>
            <w:tcW w:w="2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CCCCCC"/>
            <w:vAlign w:val="center"/>
          </w:tcPr>
          <w:p w14:paraId="41B5058D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r w:rsidRPr="006A4372">
              <w:rPr>
                <w:sz w:val="20"/>
                <w:lang w:val="ru-RU" w:eastAsia="ru-RU"/>
              </w:rPr>
              <w:t>Сформулируйте запрос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8A2BD4D" w14:textId="77777777" w:rsidR="00394425" w:rsidRPr="006A4372" w:rsidRDefault="00394425" w:rsidP="005A7C27">
            <w:pPr>
              <w:widowControl/>
              <w:suppressAutoHyphens w:val="0"/>
              <w:ind w:firstLineChars="200" w:firstLine="480"/>
              <w:rPr>
                <w:szCs w:val="24"/>
                <w:lang w:val="ru-RU" w:eastAsia="ru-RU"/>
              </w:rPr>
            </w:pPr>
            <w:r w:rsidRPr="006A4372">
              <w:rPr>
                <w:szCs w:val="24"/>
                <w:lang w:val="ru-RU" w:eastAsia="ru-RU"/>
              </w:rPr>
              <w:t> </w:t>
            </w:r>
          </w:p>
        </w:tc>
      </w:tr>
      <w:tr w:rsidR="00394425" w:rsidRPr="006A4372" w14:paraId="66AEFC79" w14:textId="77777777" w:rsidTr="005A7C27">
        <w:trPr>
          <w:trHeight w:val="135"/>
        </w:trPr>
        <w:tc>
          <w:tcPr>
            <w:tcW w:w="992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19146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eastAsia="ru-RU"/>
              </w:rPr>
            </w:pPr>
          </w:p>
        </w:tc>
      </w:tr>
      <w:tr w:rsidR="00394425" w:rsidRPr="006A4372" w14:paraId="6745D36B" w14:textId="77777777" w:rsidTr="005A7C27">
        <w:trPr>
          <w:trHeight w:val="30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8AA30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u w:val="single"/>
                <w:lang w:val="ru-RU" w:eastAsia="ru-RU"/>
              </w:rPr>
            </w:pPr>
            <w:r w:rsidRPr="006A4372">
              <w:rPr>
                <w:sz w:val="20"/>
                <w:u w:val="single"/>
                <w:lang w:val="ru-RU" w:eastAsia="ru-RU"/>
              </w:rPr>
              <w:t>Примечание:</w:t>
            </w:r>
          </w:p>
        </w:tc>
      </w:tr>
      <w:tr w:rsidR="00394425" w:rsidRPr="00F317FC" w14:paraId="51B70FA7" w14:textId="77777777" w:rsidTr="005A7C27">
        <w:trPr>
          <w:trHeight w:val="27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CA3DB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smartTag w:uri="urn:schemas-microsoft-com:office:smarttags" w:element="PersonName">
              <w:r w:rsidRPr="006A4372">
                <w:rPr>
                  <w:sz w:val="20"/>
                  <w:lang w:val="ru-RU" w:eastAsia="ru-RU"/>
                </w:rPr>
                <w:t>1</w:t>
              </w:r>
            </w:smartTag>
            <w:r w:rsidRPr="006A4372">
              <w:rPr>
                <w:sz w:val="20"/>
                <w:lang w:val="ru-RU" w:eastAsia="ru-RU"/>
              </w:rPr>
              <w:t xml:space="preserve">. Заявка отправляется на электронную почту </w:t>
            </w:r>
            <w:bookmarkStart w:id="2" w:name="_GoBack"/>
            <w:r w:rsidR="008E1849">
              <w:fldChar w:fldCharType="begin"/>
            </w:r>
            <w:r w:rsidR="008E1849" w:rsidRPr="00F317FC">
              <w:instrText xml:space="preserve"> </w:instrText>
            </w:r>
            <w:r w:rsidR="008E1849">
              <w:instrText>HYPERLINK</w:instrText>
            </w:r>
            <w:r w:rsidR="008E1849" w:rsidRPr="00F317FC">
              <w:instrText xml:space="preserve"> "</w:instrText>
            </w:r>
            <w:r w:rsidR="008E1849">
              <w:instrText>mailto</w:instrText>
            </w:r>
            <w:r w:rsidR="008E1849" w:rsidRPr="00F317FC">
              <w:instrText>:</w:instrText>
            </w:r>
            <w:r w:rsidR="008E1849">
              <w:instrText>support</w:instrText>
            </w:r>
            <w:r w:rsidR="008E1849" w:rsidRPr="00F317FC">
              <w:instrText>@</w:instrText>
            </w:r>
            <w:r w:rsidR="008E1849">
              <w:instrText>toplogwms</w:instrText>
            </w:r>
            <w:r w:rsidR="008E1849" w:rsidRPr="00F317FC">
              <w:instrText>.</w:instrText>
            </w:r>
            <w:r w:rsidR="008E1849">
              <w:instrText>ru</w:instrText>
            </w:r>
            <w:r w:rsidR="008E1849" w:rsidRPr="00F317FC">
              <w:instrText xml:space="preserve">" </w:instrText>
            </w:r>
            <w:r w:rsidR="008E1849">
              <w:fldChar w:fldCharType="separate"/>
            </w:r>
            <w:r w:rsidRPr="006A4372">
              <w:rPr>
                <w:rStyle w:val="a5"/>
                <w:sz w:val="20"/>
              </w:rPr>
              <w:t>support</w:t>
            </w:r>
            <w:r w:rsidRPr="006A4372">
              <w:rPr>
                <w:rStyle w:val="a5"/>
                <w:sz w:val="20"/>
                <w:lang w:val="ru-RU" w:eastAsia="ru-RU"/>
              </w:rPr>
              <w:t>@toplogwms.ru</w:t>
            </w:r>
            <w:r w:rsidR="008E1849">
              <w:rPr>
                <w:rStyle w:val="a5"/>
                <w:sz w:val="20"/>
                <w:lang w:val="ru-RU" w:eastAsia="ru-RU"/>
              </w:rPr>
              <w:fldChar w:fldCharType="end"/>
            </w:r>
            <w:bookmarkEnd w:id="2"/>
          </w:p>
        </w:tc>
      </w:tr>
      <w:tr w:rsidR="00394425" w:rsidRPr="00F317FC" w14:paraId="19D052CB" w14:textId="77777777" w:rsidTr="005A7C27">
        <w:trPr>
          <w:trHeight w:val="30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066B0" w14:textId="77777777" w:rsidR="00394425" w:rsidRPr="006A4372" w:rsidRDefault="00394425" w:rsidP="005A7C27">
            <w:pPr>
              <w:widowControl/>
              <w:suppressAutoHyphens w:val="0"/>
              <w:rPr>
                <w:sz w:val="20"/>
                <w:lang w:val="ru-RU" w:eastAsia="ru-RU"/>
              </w:rPr>
            </w:pPr>
            <w:r w:rsidRPr="006A4372">
              <w:rPr>
                <w:sz w:val="20"/>
                <w:lang w:val="ru-RU" w:eastAsia="ru-RU"/>
              </w:rPr>
              <w:t>2. Скриншоты прикладывать к письму вместе с заявкой</w:t>
            </w:r>
          </w:p>
        </w:tc>
      </w:tr>
    </w:tbl>
    <w:p w14:paraId="6804FC1A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 w:val="20"/>
          <w:lang w:val="ru-RU"/>
        </w:rPr>
      </w:pPr>
    </w:p>
    <w:p w14:paraId="224860CA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4DB5FC13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599444CF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2820A639" w14:textId="77777777" w:rsidR="00394425" w:rsidRPr="006A4372" w:rsidRDefault="00394425" w:rsidP="00394425">
      <w:pPr>
        <w:pStyle w:val="2"/>
        <w:numPr>
          <w:ilvl w:val="0"/>
          <w:numId w:val="0"/>
        </w:numPr>
        <w:spacing w:before="240"/>
        <w:rPr>
          <w:rFonts w:ascii="Times New Roman" w:hAnsi="Times New Roman"/>
          <w:sz w:val="22"/>
          <w:szCs w:val="22"/>
        </w:rPr>
      </w:pPr>
      <w:r w:rsidRPr="006A4372">
        <w:rPr>
          <w:rFonts w:ascii="Times New Roman" w:hAnsi="Times New Roman"/>
          <w:sz w:val="22"/>
          <w:szCs w:val="22"/>
        </w:rPr>
        <w:t>ПОДПИСИ СТОРОН</w:t>
      </w:r>
    </w:p>
    <w:p w14:paraId="07959733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2291"/>
        </w:tabs>
        <w:ind w:left="1440"/>
        <w:rPr>
          <w:rFonts w:ascii="Times New Roman" w:hAnsi="Times New Roman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9871E2" w:rsidRPr="00F317FC" w14:paraId="030C0359" w14:textId="77777777" w:rsidTr="009D0294">
        <w:tc>
          <w:tcPr>
            <w:tcW w:w="4927" w:type="dxa"/>
          </w:tcPr>
          <w:p w14:paraId="210E4658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Заказчик</w:t>
            </w:r>
          </w:p>
          <w:p w14:paraId="3BAD751C" w14:textId="32BE69E0" w:rsidR="009871E2" w:rsidRPr="009871E2" w:rsidRDefault="00565716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АО</w:t>
            </w:r>
            <w:r w:rsidR="009871E2" w:rsidRPr="009871E2">
              <w:rPr>
                <w:rFonts w:ascii="Times New Roman" w:hAnsi="Times New Roman"/>
                <w:b/>
                <w:sz w:val="20"/>
                <w:lang w:val="ru-RU"/>
              </w:rPr>
              <w:t xml:space="preserve"> «</w:t>
            </w:r>
            <w:r w:rsidR="009871E2" w:rsidRPr="00BC3DFE">
              <w:rPr>
                <w:rFonts w:ascii="Times New Roman" w:hAnsi="Times New Roman"/>
                <w:b/>
                <w:sz w:val="20"/>
                <w:lang w:val="ru-RU"/>
              </w:rPr>
              <w:t xml:space="preserve"> Энергосистемы и Технологии</w:t>
            </w:r>
            <w:r w:rsidR="009871E2" w:rsidRPr="009871E2">
              <w:rPr>
                <w:rFonts w:ascii="Times New Roman" w:hAnsi="Times New Roman"/>
                <w:b/>
                <w:sz w:val="20"/>
                <w:lang w:val="ru-RU"/>
              </w:rPr>
              <w:t xml:space="preserve"> »</w:t>
            </w:r>
          </w:p>
        </w:tc>
        <w:tc>
          <w:tcPr>
            <w:tcW w:w="4927" w:type="dxa"/>
          </w:tcPr>
          <w:p w14:paraId="08729688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Исполнитель</w:t>
            </w:r>
          </w:p>
          <w:p w14:paraId="2F058D57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ООО «Топлог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 xml:space="preserve"> Ай Ди</w:t>
            </w: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»</w:t>
            </w:r>
          </w:p>
        </w:tc>
      </w:tr>
      <w:tr w:rsidR="009871E2" w:rsidRPr="00F317FC" w14:paraId="4AE4E952" w14:textId="77777777" w:rsidTr="009D0294">
        <w:tc>
          <w:tcPr>
            <w:tcW w:w="4927" w:type="dxa"/>
          </w:tcPr>
          <w:p w14:paraId="7EE91E68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  <w:p w14:paraId="50407B03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  <w:tc>
          <w:tcPr>
            <w:tcW w:w="4927" w:type="dxa"/>
          </w:tcPr>
          <w:p w14:paraId="54BBFCFA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</w:tr>
      <w:tr w:rsidR="009871E2" w:rsidRPr="00F317FC" w14:paraId="74A884A6" w14:textId="77777777" w:rsidTr="009D0294">
        <w:tc>
          <w:tcPr>
            <w:tcW w:w="4927" w:type="dxa"/>
          </w:tcPr>
          <w:p w14:paraId="4AD7DB36" w14:textId="77777777" w:rsid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>______________________/</w:t>
            </w:r>
            <w:r>
              <w:rPr>
                <w:rFonts w:ascii="Times New Roman" w:hAnsi="Times New Roman"/>
                <w:sz w:val="20"/>
                <w:lang w:val="ru-RU"/>
              </w:rPr>
              <w:t>Столяров Д.М.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56017A16" w14:textId="77777777" w:rsidR="009871E2" w:rsidRPr="006A437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  <w:tc>
          <w:tcPr>
            <w:tcW w:w="4927" w:type="dxa"/>
          </w:tcPr>
          <w:p w14:paraId="11B5852C" w14:textId="3C560480" w:rsid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_______________________ </w:t>
            </w:r>
            <w:r w:rsidRPr="00E82C1A">
              <w:rPr>
                <w:rFonts w:ascii="Times New Roman" w:hAnsi="Times New Roman"/>
                <w:sz w:val="20"/>
                <w:lang w:val="ru-RU"/>
              </w:rPr>
              <w:t>/Азаровский Д.В. /</w:t>
            </w:r>
          </w:p>
          <w:p w14:paraId="7BC2A107" w14:textId="77777777" w:rsidR="009871E2" w:rsidRPr="006A437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</w:tr>
    </w:tbl>
    <w:p w14:paraId="2506FE79" w14:textId="77777777" w:rsidR="00394425" w:rsidRPr="009871E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185D355C" w14:textId="19935F17" w:rsidR="00394425" w:rsidRPr="006A4372" w:rsidRDefault="00394425" w:rsidP="00394425">
      <w:pPr>
        <w:pStyle w:val="a"/>
        <w:pageBreakBefore/>
        <w:numPr>
          <w:ilvl w:val="0"/>
          <w:numId w:val="0"/>
        </w:numPr>
        <w:spacing w:before="120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A4372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ПРИЛОЖЕНИЕ №4 </w:t>
      </w:r>
      <w:r w:rsidR="002D7A15" w:rsidRPr="006A4372">
        <w:rPr>
          <w:rFonts w:ascii="Times New Roman" w:hAnsi="Times New Roman"/>
          <w:b/>
          <w:sz w:val="28"/>
          <w:szCs w:val="28"/>
          <w:lang w:val="ru-RU"/>
        </w:rPr>
        <w:t xml:space="preserve">К ДОГОВОРУ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 xml:space="preserve">№ </w:t>
      </w:r>
      <w:r w:rsidR="00E82C1A" w:rsidRPr="00E82C1A">
        <w:rPr>
          <w:rFonts w:ascii="Times New Roman" w:hAnsi="Times New Roman"/>
          <w:b/>
          <w:sz w:val="28"/>
          <w:szCs w:val="28"/>
          <w:lang w:val="ru-RU"/>
        </w:rPr>
        <w:t>01</w:t>
      </w:r>
      <w:r w:rsidR="009871E2" w:rsidRPr="00E82C1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D7A15" w:rsidRPr="00E82C1A">
        <w:rPr>
          <w:rFonts w:ascii="Times New Roman" w:hAnsi="Times New Roman"/>
          <w:b/>
          <w:sz w:val="28"/>
          <w:szCs w:val="28"/>
          <w:lang w:val="ru-RU"/>
        </w:rPr>
        <w:t xml:space="preserve">ОТ </w:t>
      </w:r>
      <w:r w:rsidR="009871E2" w:rsidRPr="00E82C1A">
        <w:rPr>
          <w:rFonts w:ascii="Times New Roman" w:hAnsi="Times New Roman"/>
          <w:b/>
          <w:sz w:val="28"/>
          <w:szCs w:val="28"/>
          <w:lang w:val="ru-RU"/>
        </w:rPr>
        <w:t>17.06.2019</w:t>
      </w:r>
      <w:r w:rsidR="002D7A15" w:rsidRPr="006A4372">
        <w:rPr>
          <w:rFonts w:ascii="Times New Roman" w:hAnsi="Times New Roman"/>
          <w:b/>
          <w:sz w:val="28"/>
          <w:szCs w:val="28"/>
          <w:lang w:val="ru-RU"/>
        </w:rPr>
        <w:br/>
      </w:r>
      <w:r w:rsidRPr="006A4372">
        <w:rPr>
          <w:rFonts w:ascii="Times New Roman" w:hAnsi="Times New Roman"/>
          <w:b/>
          <w:sz w:val="28"/>
          <w:szCs w:val="28"/>
          <w:lang w:val="ru-RU"/>
        </w:rPr>
        <w:t>ТАБЛИЦА ПРИОРИТЕТОВ ЗАПРОСА</w:t>
      </w:r>
    </w:p>
    <w:p w14:paraId="4AD4D640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2668"/>
        <w:gridCol w:w="2605"/>
        <w:gridCol w:w="3142"/>
      </w:tblGrid>
      <w:tr w:rsidR="00394425" w:rsidRPr="006A4372" w14:paraId="06BA65FC" w14:textId="77777777" w:rsidTr="005A7C27">
        <w:trPr>
          <w:trHeight w:val="479"/>
          <w:tblHeader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2C2832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lang w:val="ru-RU"/>
              </w:rPr>
            </w:pPr>
            <w:r w:rsidRPr="006A4372">
              <w:rPr>
                <w:rFonts w:eastAsia="Arial Unicode MS"/>
                <w:b/>
                <w:sz w:val="20"/>
                <w:lang w:val="ru-RU"/>
              </w:rPr>
              <w:t>Приоритет</w:t>
            </w:r>
          </w:p>
          <w:p w14:paraId="530EE2ED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lang w:val="ru-RU"/>
              </w:rPr>
            </w:pPr>
            <w:r w:rsidRPr="006A4372">
              <w:rPr>
                <w:rFonts w:eastAsia="Arial Unicode MS"/>
                <w:b/>
                <w:sz w:val="20"/>
                <w:lang w:val="ru-RU"/>
              </w:rPr>
              <w:t>Запроса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2472FD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lang w:val="ru-RU"/>
              </w:rPr>
            </w:pPr>
            <w:r w:rsidRPr="006A4372">
              <w:rPr>
                <w:rFonts w:eastAsia="Arial Unicode MS"/>
                <w:b/>
                <w:sz w:val="20"/>
                <w:lang w:val="ru-RU"/>
              </w:rPr>
              <w:t>Определение приоритета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5C4C64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lang w:val="ru-RU"/>
              </w:rPr>
            </w:pPr>
            <w:r w:rsidRPr="006A4372">
              <w:rPr>
                <w:rFonts w:eastAsia="Arial Unicode MS"/>
                <w:b/>
                <w:sz w:val="20"/>
                <w:lang w:val="ru-RU"/>
              </w:rPr>
              <w:t>Оповещение Заказчика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EB9B87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b/>
                <w:sz w:val="20"/>
                <w:lang w:val="ru-RU"/>
              </w:rPr>
            </w:pPr>
            <w:r w:rsidRPr="006A4372">
              <w:rPr>
                <w:rFonts w:eastAsia="Arial Unicode MS"/>
                <w:b/>
                <w:sz w:val="20"/>
                <w:lang w:val="ru-RU"/>
              </w:rPr>
              <w:t>Срок выполнения</w:t>
            </w:r>
          </w:p>
        </w:tc>
      </w:tr>
      <w:tr w:rsidR="00394425" w:rsidRPr="00F317FC" w14:paraId="2A0FB69D" w14:textId="77777777" w:rsidTr="005A7C27">
        <w:trPr>
          <w:trHeight w:val="1498"/>
        </w:trPr>
        <w:tc>
          <w:tcPr>
            <w:tcW w:w="1332" w:type="dxa"/>
            <w:tcBorders>
              <w:top w:val="double" w:sz="4" w:space="0" w:color="auto"/>
            </w:tcBorders>
          </w:tcPr>
          <w:p w14:paraId="37E72327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1</w:t>
            </w:r>
          </w:p>
        </w:tc>
        <w:tc>
          <w:tcPr>
            <w:tcW w:w="2668" w:type="dxa"/>
            <w:tcBorders>
              <w:top w:val="double" w:sz="4" w:space="0" w:color="auto"/>
            </w:tcBorders>
          </w:tcPr>
          <w:p w14:paraId="393C6842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Система полностью неработоспособна. Никакие операции на складе не могут выполняться.</w:t>
            </w:r>
          </w:p>
        </w:tc>
        <w:tc>
          <w:tcPr>
            <w:tcW w:w="2605" w:type="dxa"/>
            <w:tcBorders>
              <w:top w:val="double" w:sz="4" w:space="0" w:color="auto"/>
            </w:tcBorders>
          </w:tcPr>
          <w:p w14:paraId="5D7884B1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Не менее 1 раза в 30 (тридцать) минут с момента размещения запроса до полного устранения проблемы</w:t>
            </w:r>
          </w:p>
        </w:tc>
        <w:tc>
          <w:tcPr>
            <w:tcW w:w="3142" w:type="dxa"/>
            <w:tcBorders>
              <w:top w:val="double" w:sz="4" w:space="0" w:color="auto"/>
            </w:tcBorders>
          </w:tcPr>
          <w:p w14:paraId="73875689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В течение 8 часов проблема решена полностью. Либо работоспособность системы восстановлена так, что приоритет запроса понижен до 3 или 4.</w:t>
            </w:r>
          </w:p>
        </w:tc>
      </w:tr>
      <w:tr w:rsidR="00394425" w:rsidRPr="00F317FC" w14:paraId="3EF53371" w14:textId="77777777" w:rsidTr="005A7C27">
        <w:trPr>
          <w:trHeight w:val="1975"/>
        </w:trPr>
        <w:tc>
          <w:tcPr>
            <w:tcW w:w="1332" w:type="dxa"/>
          </w:tcPr>
          <w:p w14:paraId="37DD6DCB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</w:rPr>
            </w:pPr>
            <w:r w:rsidRPr="006A4372">
              <w:rPr>
                <w:rFonts w:eastAsia="Arial Unicode MS"/>
                <w:sz w:val="20"/>
              </w:rPr>
              <w:t>2</w:t>
            </w:r>
          </w:p>
        </w:tc>
        <w:tc>
          <w:tcPr>
            <w:tcW w:w="2668" w:type="dxa"/>
          </w:tcPr>
          <w:p w14:paraId="44C9C688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Не работает целый функциональный блок. Нет возможности обойти это. При этом другие блоки работают.</w:t>
            </w:r>
          </w:p>
        </w:tc>
        <w:tc>
          <w:tcPr>
            <w:tcW w:w="2605" w:type="dxa"/>
          </w:tcPr>
          <w:p w14:paraId="0BD23BAE" w14:textId="49A420DB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Не мене</w:t>
            </w:r>
            <w:ins w:id="3" w:author="Барскова  Елена" w:date="2019-06-26T14:52:00Z">
              <w:r w:rsidR="00565716">
                <w:rPr>
                  <w:rFonts w:eastAsia="Arial Unicode MS"/>
                  <w:sz w:val="20"/>
                  <w:lang w:val="ru-RU"/>
                </w:rPr>
                <w:t>е</w:t>
              </w:r>
            </w:ins>
            <w:r w:rsidRPr="006A4372">
              <w:rPr>
                <w:rFonts w:eastAsia="Arial Unicode MS"/>
                <w:sz w:val="20"/>
                <w:lang w:val="ru-RU"/>
              </w:rPr>
              <w:t xml:space="preserve"> 1 раза каждые 3 (три) часа с момента размещения до полного устранения</w:t>
            </w:r>
          </w:p>
        </w:tc>
        <w:tc>
          <w:tcPr>
            <w:tcW w:w="3142" w:type="dxa"/>
          </w:tcPr>
          <w:p w14:paraId="1B4847BF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 xml:space="preserve">В течение </w:t>
            </w:r>
            <w:smartTag w:uri="urn:schemas-microsoft-com:office:smarttags" w:element="PersonName">
              <w:r w:rsidRPr="006A4372">
                <w:rPr>
                  <w:rFonts w:eastAsia="Arial Unicode MS"/>
                  <w:sz w:val="20"/>
                  <w:lang w:val="ru-RU"/>
                </w:rPr>
                <w:t>1</w:t>
              </w:r>
            </w:smartTag>
            <w:r w:rsidRPr="006A4372">
              <w:rPr>
                <w:rFonts w:eastAsia="Arial Unicode MS"/>
                <w:sz w:val="20"/>
                <w:lang w:val="ru-RU"/>
              </w:rPr>
              <w:t>2 часов проблема решена полностью. Либо работоспособность системы восстановлена так, что приоритет запроса понижен до 3 или 4</w:t>
            </w:r>
          </w:p>
        </w:tc>
      </w:tr>
      <w:tr w:rsidR="00394425" w:rsidRPr="00F317FC" w14:paraId="41495DF8" w14:textId="77777777" w:rsidTr="005A7C27">
        <w:trPr>
          <w:trHeight w:val="1424"/>
        </w:trPr>
        <w:tc>
          <w:tcPr>
            <w:tcW w:w="1332" w:type="dxa"/>
          </w:tcPr>
          <w:p w14:paraId="5FC353B6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</w:rPr>
            </w:pPr>
            <w:r w:rsidRPr="006A4372">
              <w:rPr>
                <w:rFonts w:eastAsia="Arial Unicode MS"/>
                <w:sz w:val="20"/>
              </w:rPr>
              <w:t>3</w:t>
            </w:r>
          </w:p>
        </w:tc>
        <w:tc>
          <w:tcPr>
            <w:tcW w:w="2668" w:type="dxa"/>
          </w:tcPr>
          <w:p w14:paraId="636F48E7" w14:textId="77777777" w:rsidR="00394425" w:rsidRPr="006A4372" w:rsidRDefault="00394425" w:rsidP="005A7C27">
            <w:pPr>
              <w:rPr>
                <w:sz w:val="20"/>
                <w:lang w:val="ru-RU"/>
              </w:rPr>
            </w:pPr>
            <w:r w:rsidRPr="006A4372">
              <w:rPr>
                <w:sz w:val="20"/>
                <w:lang w:val="ru-RU"/>
              </w:rPr>
              <w:t>Некий процесс не работает или работает не так, как ожидается. Есть, пусть и неудобный, но обходной путь;</w:t>
            </w:r>
          </w:p>
          <w:p w14:paraId="3F4CB350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sz w:val="20"/>
                <w:lang w:val="ru-RU"/>
              </w:rPr>
              <w:t>Пониженная производительность системы в целом или отдельных процессов.</w:t>
            </w:r>
          </w:p>
        </w:tc>
        <w:tc>
          <w:tcPr>
            <w:tcW w:w="2605" w:type="dxa"/>
          </w:tcPr>
          <w:p w14:paraId="7C87E564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Не менее 1 раза каждые 24 часа с момента размещения до полного устранения</w:t>
            </w:r>
          </w:p>
          <w:p w14:paraId="04782BA9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</w:p>
        </w:tc>
        <w:tc>
          <w:tcPr>
            <w:tcW w:w="3142" w:type="dxa"/>
          </w:tcPr>
          <w:p w14:paraId="112FAF77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Срок выполнения запроса определяется индивидуально по каждому запросу.</w:t>
            </w:r>
          </w:p>
          <w:p w14:paraId="6D6B1D21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</w:p>
        </w:tc>
      </w:tr>
      <w:tr w:rsidR="00394425" w:rsidRPr="00F317FC" w14:paraId="135666C7" w14:textId="77777777" w:rsidTr="005A7C27">
        <w:trPr>
          <w:trHeight w:val="757"/>
        </w:trPr>
        <w:tc>
          <w:tcPr>
            <w:tcW w:w="1332" w:type="dxa"/>
          </w:tcPr>
          <w:p w14:paraId="36A6CAFC" w14:textId="77777777" w:rsidR="00394425" w:rsidRPr="006A4372" w:rsidRDefault="00394425" w:rsidP="005A7C27">
            <w:pPr>
              <w:autoSpaceDE w:val="0"/>
              <w:autoSpaceDN w:val="0"/>
              <w:adjustRightInd w:val="0"/>
              <w:jc w:val="center"/>
              <w:rPr>
                <w:rFonts w:eastAsia="Arial Unicode MS"/>
                <w:sz w:val="20"/>
              </w:rPr>
            </w:pPr>
            <w:r w:rsidRPr="006A4372">
              <w:rPr>
                <w:rFonts w:eastAsia="Arial Unicode MS"/>
                <w:sz w:val="20"/>
              </w:rPr>
              <w:t>4</w:t>
            </w:r>
          </w:p>
        </w:tc>
        <w:tc>
          <w:tcPr>
            <w:tcW w:w="2668" w:type="dxa"/>
          </w:tcPr>
          <w:p w14:paraId="37C601DC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sz w:val="20"/>
                <w:lang w:val="ru-RU"/>
              </w:rPr>
              <w:t>Процесс работает, но недостаточно удобно. Требуется сложная настройка конфигурации или модификация.</w:t>
            </w:r>
          </w:p>
        </w:tc>
        <w:tc>
          <w:tcPr>
            <w:tcW w:w="2605" w:type="dxa"/>
          </w:tcPr>
          <w:p w14:paraId="4242265E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Не менее 1 раза каждые 48 часов с момента размещения до полного устранения</w:t>
            </w:r>
          </w:p>
        </w:tc>
        <w:tc>
          <w:tcPr>
            <w:tcW w:w="3142" w:type="dxa"/>
          </w:tcPr>
          <w:p w14:paraId="7EC6CEFE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  <w:r w:rsidRPr="006A4372">
              <w:rPr>
                <w:rFonts w:eastAsia="Arial Unicode MS"/>
                <w:sz w:val="20"/>
                <w:lang w:val="ru-RU"/>
              </w:rPr>
              <w:t>Срок выполнения запроса определяется индивидуально по каждому запросу.</w:t>
            </w:r>
          </w:p>
          <w:p w14:paraId="2BFFE73A" w14:textId="77777777" w:rsidR="00394425" w:rsidRPr="006A4372" w:rsidRDefault="00394425" w:rsidP="005A7C27">
            <w:pPr>
              <w:autoSpaceDE w:val="0"/>
              <w:autoSpaceDN w:val="0"/>
              <w:adjustRightInd w:val="0"/>
              <w:rPr>
                <w:rFonts w:eastAsia="Arial Unicode MS"/>
                <w:sz w:val="20"/>
                <w:lang w:val="ru-RU"/>
              </w:rPr>
            </w:pPr>
          </w:p>
        </w:tc>
      </w:tr>
    </w:tbl>
    <w:p w14:paraId="74B19770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5C0B97E6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p w14:paraId="43CF4844" w14:textId="77777777" w:rsidR="00394425" w:rsidRPr="006A4372" w:rsidRDefault="00394425" w:rsidP="00394425">
      <w:pPr>
        <w:pStyle w:val="2"/>
        <w:numPr>
          <w:ilvl w:val="0"/>
          <w:numId w:val="0"/>
        </w:numPr>
        <w:spacing w:before="240"/>
        <w:rPr>
          <w:rFonts w:ascii="Times New Roman" w:hAnsi="Times New Roman"/>
          <w:sz w:val="22"/>
          <w:szCs w:val="22"/>
        </w:rPr>
      </w:pPr>
      <w:r w:rsidRPr="006A4372">
        <w:rPr>
          <w:rFonts w:ascii="Times New Roman" w:hAnsi="Times New Roman"/>
          <w:sz w:val="22"/>
          <w:szCs w:val="22"/>
        </w:rPr>
        <w:t>ПОДПИСИ СТОРОН</w:t>
      </w:r>
    </w:p>
    <w:p w14:paraId="02144042" w14:textId="77777777" w:rsidR="00394425" w:rsidRPr="006A4372" w:rsidRDefault="00394425" w:rsidP="00394425">
      <w:pPr>
        <w:pStyle w:val="a"/>
        <w:numPr>
          <w:ilvl w:val="0"/>
          <w:numId w:val="0"/>
        </w:numPr>
        <w:tabs>
          <w:tab w:val="left" w:pos="2291"/>
        </w:tabs>
        <w:ind w:left="1440"/>
        <w:rPr>
          <w:rFonts w:ascii="Times New Roman" w:hAnsi="Times New Roman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9871E2" w:rsidRPr="00F317FC" w14:paraId="5171950D" w14:textId="77777777" w:rsidTr="009D0294">
        <w:tc>
          <w:tcPr>
            <w:tcW w:w="4927" w:type="dxa"/>
          </w:tcPr>
          <w:p w14:paraId="51433570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Заказчик</w:t>
            </w:r>
          </w:p>
          <w:p w14:paraId="1A65E960" w14:textId="2775FF5D" w:rsidR="009871E2" w:rsidRPr="009871E2" w:rsidRDefault="00565716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АО</w:t>
            </w:r>
            <w:r w:rsidR="009871E2" w:rsidRPr="009871E2">
              <w:rPr>
                <w:rFonts w:ascii="Times New Roman" w:hAnsi="Times New Roman"/>
                <w:b/>
                <w:sz w:val="20"/>
                <w:lang w:val="ru-RU"/>
              </w:rPr>
              <w:t xml:space="preserve"> «</w:t>
            </w:r>
            <w:r w:rsidR="009871E2" w:rsidRPr="00BC3DFE">
              <w:rPr>
                <w:rFonts w:ascii="Times New Roman" w:hAnsi="Times New Roman"/>
                <w:b/>
                <w:sz w:val="20"/>
                <w:lang w:val="ru-RU"/>
              </w:rPr>
              <w:t xml:space="preserve"> Энергосистемы и Технологии</w:t>
            </w:r>
            <w:r w:rsidR="009871E2" w:rsidRPr="009871E2">
              <w:rPr>
                <w:rFonts w:ascii="Times New Roman" w:hAnsi="Times New Roman"/>
                <w:b/>
                <w:sz w:val="20"/>
                <w:lang w:val="ru-RU"/>
              </w:rPr>
              <w:t xml:space="preserve"> »</w:t>
            </w:r>
          </w:p>
        </w:tc>
        <w:tc>
          <w:tcPr>
            <w:tcW w:w="4927" w:type="dxa"/>
          </w:tcPr>
          <w:p w14:paraId="52B6B9A0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Исполнитель</w:t>
            </w:r>
          </w:p>
          <w:p w14:paraId="46FC2057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ООО «Топлог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 xml:space="preserve"> Ай Ди</w:t>
            </w:r>
            <w:r w:rsidRPr="009871E2">
              <w:rPr>
                <w:rFonts w:ascii="Times New Roman" w:hAnsi="Times New Roman"/>
                <w:b/>
                <w:sz w:val="20"/>
                <w:lang w:val="ru-RU"/>
              </w:rPr>
              <w:t>»</w:t>
            </w:r>
          </w:p>
        </w:tc>
      </w:tr>
      <w:tr w:rsidR="009871E2" w:rsidRPr="00F317FC" w14:paraId="36C9307C" w14:textId="77777777" w:rsidTr="009D0294">
        <w:tc>
          <w:tcPr>
            <w:tcW w:w="4927" w:type="dxa"/>
          </w:tcPr>
          <w:p w14:paraId="0D6FFFB3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  <w:p w14:paraId="1CB11FB1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  <w:tc>
          <w:tcPr>
            <w:tcW w:w="4927" w:type="dxa"/>
          </w:tcPr>
          <w:p w14:paraId="52197C7A" w14:textId="77777777" w:rsidR="009871E2" w:rsidRP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4032"/>
              <w:rPr>
                <w:rFonts w:ascii="Times New Roman" w:hAnsi="Times New Roman"/>
                <w:b/>
                <w:sz w:val="20"/>
                <w:lang w:val="ru-RU"/>
              </w:rPr>
            </w:pPr>
          </w:p>
        </w:tc>
      </w:tr>
      <w:tr w:rsidR="009871E2" w:rsidRPr="00F317FC" w14:paraId="60C4C701" w14:textId="77777777" w:rsidTr="009D0294">
        <w:tc>
          <w:tcPr>
            <w:tcW w:w="4927" w:type="dxa"/>
          </w:tcPr>
          <w:p w14:paraId="5F55C88E" w14:textId="77777777" w:rsid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>______________________/</w:t>
            </w:r>
            <w:r>
              <w:rPr>
                <w:rFonts w:ascii="Times New Roman" w:hAnsi="Times New Roman"/>
                <w:sz w:val="20"/>
                <w:lang w:val="ru-RU"/>
              </w:rPr>
              <w:t>Столяров Д.М.</w:t>
            </w: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 /</w:t>
            </w:r>
          </w:p>
          <w:p w14:paraId="78FBE2AC" w14:textId="77777777" w:rsidR="009871E2" w:rsidRPr="006A437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  <w:tc>
          <w:tcPr>
            <w:tcW w:w="4927" w:type="dxa"/>
          </w:tcPr>
          <w:p w14:paraId="7233E0AF" w14:textId="77777777" w:rsidR="009871E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6A4372">
              <w:rPr>
                <w:rFonts w:ascii="Times New Roman" w:hAnsi="Times New Roman"/>
                <w:sz w:val="20"/>
                <w:lang w:val="ru-RU"/>
              </w:rPr>
              <w:t xml:space="preserve">_______________________ / </w:t>
            </w:r>
            <w:r w:rsidRPr="00E82C1A">
              <w:rPr>
                <w:rFonts w:ascii="Times New Roman" w:hAnsi="Times New Roman"/>
                <w:sz w:val="20"/>
                <w:lang w:val="ru-RU"/>
              </w:rPr>
              <w:t>Азаровский Д.В. /</w:t>
            </w:r>
          </w:p>
          <w:p w14:paraId="4B3F91AF" w14:textId="77777777" w:rsidR="009871E2" w:rsidRPr="006A4372" w:rsidRDefault="009871E2" w:rsidP="009D0294">
            <w:pPr>
              <w:pStyle w:val="a"/>
              <w:numPr>
                <w:ilvl w:val="0"/>
                <w:numId w:val="0"/>
              </w:numPr>
              <w:snapToGrid w:val="0"/>
              <w:ind w:left="35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М.П.</w:t>
            </w:r>
          </w:p>
        </w:tc>
      </w:tr>
    </w:tbl>
    <w:p w14:paraId="04545B62" w14:textId="77777777" w:rsidR="00394425" w:rsidRPr="009871E2" w:rsidRDefault="00394425" w:rsidP="00394425">
      <w:pPr>
        <w:pStyle w:val="a"/>
        <w:numPr>
          <w:ilvl w:val="0"/>
          <w:numId w:val="0"/>
        </w:numPr>
        <w:tabs>
          <w:tab w:val="left" w:pos="1647"/>
        </w:tabs>
        <w:ind w:left="360" w:hanging="360"/>
        <w:rPr>
          <w:rFonts w:ascii="Times New Roman" w:hAnsi="Times New Roman"/>
          <w:szCs w:val="22"/>
          <w:lang w:val="ru-RU"/>
        </w:rPr>
      </w:pPr>
    </w:p>
    <w:sectPr w:rsidR="00394425" w:rsidRPr="009871E2" w:rsidSect="00E57B47">
      <w:footerReference w:type="default" r:id="rId9"/>
      <w:footnotePr>
        <w:pos w:val="beneathText"/>
      </w:footnotePr>
      <w:pgSz w:w="11905" w:h="16837"/>
      <w:pgMar w:top="1134" w:right="851" w:bottom="1134" w:left="1418" w:header="720" w:footer="720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71298" w14:textId="77777777" w:rsidR="008E1849" w:rsidRDefault="008E1849">
      <w:r>
        <w:separator/>
      </w:r>
    </w:p>
  </w:endnote>
  <w:endnote w:type="continuationSeparator" w:id="0">
    <w:p w14:paraId="55FCC604" w14:textId="77777777" w:rsidR="008E1849" w:rsidRDefault="008E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6E272" w14:textId="20AA95FF" w:rsidR="005A7C27" w:rsidRPr="00791235" w:rsidRDefault="005A7C27">
    <w:pPr>
      <w:pStyle w:val="ab"/>
      <w:jc w:val="right"/>
      <w:rPr>
        <w:rFonts w:ascii="Tahoma" w:hAnsi="Tahoma" w:cs="Tahoma"/>
        <w:sz w:val="16"/>
        <w:szCs w:val="16"/>
      </w:rPr>
    </w:pPr>
    <w:r w:rsidRPr="00791235">
      <w:rPr>
        <w:rFonts w:ascii="Tahoma" w:hAnsi="Tahoma" w:cs="Tahoma"/>
        <w:sz w:val="16"/>
        <w:szCs w:val="16"/>
        <w:lang w:val="ru-RU"/>
      </w:rPr>
      <w:t xml:space="preserve">стр. </w:t>
    </w:r>
    <w:r w:rsidRPr="00791235">
      <w:rPr>
        <w:rStyle w:val="a4"/>
        <w:rFonts w:ascii="Tahoma" w:hAnsi="Tahoma" w:cs="Tahoma"/>
        <w:sz w:val="16"/>
        <w:szCs w:val="16"/>
      </w:rPr>
      <w:fldChar w:fldCharType="begin"/>
    </w:r>
    <w:r w:rsidRPr="00791235">
      <w:rPr>
        <w:rStyle w:val="a4"/>
        <w:rFonts w:ascii="Tahoma" w:hAnsi="Tahoma" w:cs="Tahoma"/>
        <w:sz w:val="16"/>
        <w:szCs w:val="16"/>
      </w:rPr>
      <w:instrText xml:space="preserve"> PAGE </w:instrText>
    </w:r>
    <w:r w:rsidRPr="00791235">
      <w:rPr>
        <w:rStyle w:val="a4"/>
        <w:rFonts w:ascii="Tahoma" w:hAnsi="Tahoma" w:cs="Tahoma"/>
        <w:sz w:val="16"/>
        <w:szCs w:val="16"/>
      </w:rPr>
      <w:fldChar w:fldCharType="separate"/>
    </w:r>
    <w:r w:rsidR="00F317FC">
      <w:rPr>
        <w:rStyle w:val="a4"/>
        <w:rFonts w:ascii="Tahoma" w:hAnsi="Tahoma" w:cs="Tahoma"/>
        <w:noProof/>
        <w:sz w:val="16"/>
        <w:szCs w:val="16"/>
      </w:rPr>
      <w:t>11</w:t>
    </w:r>
    <w:r w:rsidRPr="00791235">
      <w:rPr>
        <w:rStyle w:val="a4"/>
        <w:rFonts w:ascii="Tahoma" w:hAnsi="Tahoma" w:cs="Tahoma"/>
        <w:sz w:val="16"/>
        <w:szCs w:val="16"/>
      </w:rPr>
      <w:fldChar w:fldCharType="end"/>
    </w:r>
    <w:r w:rsidRPr="00791235">
      <w:rPr>
        <w:rStyle w:val="a4"/>
        <w:rFonts w:ascii="Tahoma" w:hAnsi="Tahoma" w:cs="Tahoma"/>
        <w:sz w:val="16"/>
        <w:szCs w:val="16"/>
      </w:rPr>
      <w:t xml:space="preserve"> </w:t>
    </w:r>
    <w:r w:rsidRPr="00791235">
      <w:rPr>
        <w:rStyle w:val="a4"/>
        <w:rFonts w:ascii="Tahoma" w:hAnsi="Tahoma" w:cs="Tahoma"/>
        <w:sz w:val="16"/>
        <w:szCs w:val="16"/>
        <w:lang w:val="ru-RU"/>
      </w:rPr>
      <w:t>из</w:t>
    </w:r>
    <w:r w:rsidRPr="00791235">
      <w:rPr>
        <w:rStyle w:val="a4"/>
        <w:rFonts w:ascii="Tahoma" w:hAnsi="Tahoma" w:cs="Tahoma"/>
        <w:sz w:val="16"/>
        <w:szCs w:val="16"/>
      </w:rPr>
      <w:t xml:space="preserve"> </w:t>
    </w:r>
    <w:r w:rsidRPr="00791235">
      <w:rPr>
        <w:rStyle w:val="a4"/>
        <w:rFonts w:ascii="Tahoma" w:hAnsi="Tahoma" w:cs="Tahoma"/>
        <w:sz w:val="16"/>
        <w:szCs w:val="16"/>
      </w:rPr>
      <w:fldChar w:fldCharType="begin"/>
    </w:r>
    <w:r w:rsidRPr="00791235">
      <w:rPr>
        <w:rStyle w:val="a4"/>
        <w:rFonts w:ascii="Tahoma" w:hAnsi="Tahoma" w:cs="Tahoma"/>
        <w:sz w:val="16"/>
        <w:szCs w:val="16"/>
      </w:rPr>
      <w:instrText xml:space="preserve"> NUMPAGES </w:instrText>
    </w:r>
    <w:r w:rsidRPr="00791235">
      <w:rPr>
        <w:rStyle w:val="a4"/>
        <w:rFonts w:ascii="Tahoma" w:hAnsi="Tahoma" w:cs="Tahoma"/>
        <w:sz w:val="16"/>
        <w:szCs w:val="16"/>
      </w:rPr>
      <w:fldChar w:fldCharType="separate"/>
    </w:r>
    <w:r w:rsidR="00F317FC">
      <w:rPr>
        <w:rStyle w:val="a4"/>
        <w:rFonts w:ascii="Tahoma" w:hAnsi="Tahoma" w:cs="Tahoma"/>
        <w:noProof/>
        <w:sz w:val="16"/>
        <w:szCs w:val="16"/>
      </w:rPr>
      <w:t>11</w:t>
    </w:r>
    <w:r w:rsidRPr="00791235">
      <w:rPr>
        <w:rStyle w:val="a4"/>
        <w:rFonts w:ascii="Tahoma" w:hAnsi="Tahoma" w:cs="Tahoma"/>
        <w:sz w:val="16"/>
        <w:szCs w:val="16"/>
      </w:rPr>
      <w:fldChar w:fldCharType="end"/>
    </w:r>
    <w:r w:rsidRPr="00791235">
      <w:rPr>
        <w:rStyle w:val="a4"/>
        <w:rFonts w:ascii="Tahoma" w:hAnsi="Tahoma" w:cs="Tahoma"/>
        <w:sz w:val="16"/>
        <w:szCs w:val="16"/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1DD08" w14:textId="77777777" w:rsidR="008E1849" w:rsidRDefault="008E1849">
      <w:r>
        <w:separator/>
      </w:r>
    </w:p>
  </w:footnote>
  <w:footnote w:type="continuationSeparator" w:id="0">
    <w:p w14:paraId="36C11C34" w14:textId="77777777" w:rsidR="008E1849" w:rsidRDefault="008E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6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888B79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24C87EB0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093CFB"/>
    <w:multiLevelType w:val="hybridMultilevel"/>
    <w:tmpl w:val="57B2A9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187A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C97C85"/>
    <w:multiLevelType w:val="hybridMultilevel"/>
    <w:tmpl w:val="8DDEFDCC"/>
    <w:lvl w:ilvl="0" w:tplc="08F610F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568E0D10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32E95B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562986A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8E189B00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CE4EDB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6A76CE5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3228A8B8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393894C2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161151E6"/>
    <w:multiLevelType w:val="multilevel"/>
    <w:tmpl w:val="28DE2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russianLow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66E0D95"/>
    <w:multiLevelType w:val="multilevel"/>
    <w:tmpl w:val="5E7C30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D734A7F"/>
    <w:multiLevelType w:val="hybridMultilevel"/>
    <w:tmpl w:val="7EC49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F0B46"/>
    <w:multiLevelType w:val="hybridMultilevel"/>
    <w:tmpl w:val="629C97A8"/>
    <w:lvl w:ilvl="0" w:tplc="04190005">
      <w:start w:val="1"/>
      <w:numFmt w:val="bullet"/>
      <w:lvlText w:val=""/>
      <w:lvlJc w:val="left"/>
      <w:pPr>
        <w:ind w:left="13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3BC47FE2"/>
    <w:multiLevelType w:val="multilevel"/>
    <w:tmpl w:val="28DE2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russianLow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D952E19"/>
    <w:multiLevelType w:val="multilevel"/>
    <w:tmpl w:val="28DE2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russianLow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53245F7E"/>
    <w:multiLevelType w:val="multilevel"/>
    <w:tmpl w:val="745C48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4" w15:restartNumberingAfterBreak="0">
    <w:nsid w:val="564E26A2"/>
    <w:multiLevelType w:val="multilevel"/>
    <w:tmpl w:val="918E9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5216C90"/>
    <w:multiLevelType w:val="multilevel"/>
    <w:tmpl w:val="5E7C30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7"/>
  </w:num>
  <w:num w:numId="22">
    <w:abstractNumId w:val="1"/>
  </w:num>
  <w:num w:numId="23">
    <w:abstractNumId w:val="1"/>
  </w:num>
  <w:num w:numId="24">
    <w:abstractNumId w:val="12"/>
  </w:num>
  <w:num w:numId="25">
    <w:abstractNumId w:val="11"/>
  </w:num>
  <w:num w:numId="26">
    <w:abstractNumId w:val="15"/>
  </w:num>
  <w:num w:numId="27">
    <w:abstractNumId w:val="8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1"/>
  </w:num>
  <w:num w:numId="4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9"/>
  </w:num>
  <w:num w:numId="46">
    <w:abstractNumId w:val="1"/>
  </w:num>
  <w:num w:numId="47">
    <w:abstractNumId w:val="4"/>
  </w:num>
  <w:num w:numId="48">
    <w:abstractNumId w:val="1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14"/>
    <w:rsid w:val="000029B1"/>
    <w:rsid w:val="00002FE5"/>
    <w:rsid w:val="000048B8"/>
    <w:rsid w:val="00005F32"/>
    <w:rsid w:val="000065E1"/>
    <w:rsid w:val="00007E74"/>
    <w:rsid w:val="00013B72"/>
    <w:rsid w:val="00015579"/>
    <w:rsid w:val="00015852"/>
    <w:rsid w:val="00016EFA"/>
    <w:rsid w:val="000174E0"/>
    <w:rsid w:val="00017D17"/>
    <w:rsid w:val="00021CD2"/>
    <w:rsid w:val="00022A29"/>
    <w:rsid w:val="0002689C"/>
    <w:rsid w:val="00030908"/>
    <w:rsid w:val="000309A2"/>
    <w:rsid w:val="00032527"/>
    <w:rsid w:val="00035C2B"/>
    <w:rsid w:val="000366B4"/>
    <w:rsid w:val="00050727"/>
    <w:rsid w:val="00054F58"/>
    <w:rsid w:val="000569EC"/>
    <w:rsid w:val="0005747F"/>
    <w:rsid w:val="000609B8"/>
    <w:rsid w:val="00073DEC"/>
    <w:rsid w:val="000764D5"/>
    <w:rsid w:val="0008012E"/>
    <w:rsid w:val="00093F85"/>
    <w:rsid w:val="00095C09"/>
    <w:rsid w:val="000A03AB"/>
    <w:rsid w:val="000A37D8"/>
    <w:rsid w:val="000A6D5F"/>
    <w:rsid w:val="000A6FCB"/>
    <w:rsid w:val="000A7495"/>
    <w:rsid w:val="000B195D"/>
    <w:rsid w:val="000B1AF9"/>
    <w:rsid w:val="000C7463"/>
    <w:rsid w:val="000D4042"/>
    <w:rsid w:val="000D5CF3"/>
    <w:rsid w:val="000D663C"/>
    <w:rsid w:val="000E0D91"/>
    <w:rsid w:val="000E4B28"/>
    <w:rsid w:val="000F0F80"/>
    <w:rsid w:val="00102543"/>
    <w:rsid w:val="00102A69"/>
    <w:rsid w:val="001030C8"/>
    <w:rsid w:val="00103979"/>
    <w:rsid w:val="00103C2E"/>
    <w:rsid w:val="00104231"/>
    <w:rsid w:val="00110225"/>
    <w:rsid w:val="00110DF5"/>
    <w:rsid w:val="001133A9"/>
    <w:rsid w:val="00113D6E"/>
    <w:rsid w:val="00115537"/>
    <w:rsid w:val="00121F7A"/>
    <w:rsid w:val="001257D3"/>
    <w:rsid w:val="00125F2E"/>
    <w:rsid w:val="00131F91"/>
    <w:rsid w:val="001370D0"/>
    <w:rsid w:val="00141B3C"/>
    <w:rsid w:val="00144B0E"/>
    <w:rsid w:val="00146A92"/>
    <w:rsid w:val="00152DF1"/>
    <w:rsid w:val="00160C75"/>
    <w:rsid w:val="00163933"/>
    <w:rsid w:val="00167E44"/>
    <w:rsid w:val="0017132A"/>
    <w:rsid w:val="001725B0"/>
    <w:rsid w:val="00172DF2"/>
    <w:rsid w:val="0018063D"/>
    <w:rsid w:val="00182477"/>
    <w:rsid w:val="0018673B"/>
    <w:rsid w:val="001901A0"/>
    <w:rsid w:val="001915E0"/>
    <w:rsid w:val="00193D88"/>
    <w:rsid w:val="0019516A"/>
    <w:rsid w:val="00197269"/>
    <w:rsid w:val="001A5340"/>
    <w:rsid w:val="001B081C"/>
    <w:rsid w:val="001B55EC"/>
    <w:rsid w:val="001B64C5"/>
    <w:rsid w:val="001C0E6B"/>
    <w:rsid w:val="001C219E"/>
    <w:rsid w:val="001C25BD"/>
    <w:rsid w:val="001C73E9"/>
    <w:rsid w:val="001D03FA"/>
    <w:rsid w:val="001D4F67"/>
    <w:rsid w:val="001E3A9C"/>
    <w:rsid w:val="001E3ACA"/>
    <w:rsid w:val="001F0EE6"/>
    <w:rsid w:val="001F18BA"/>
    <w:rsid w:val="001F633C"/>
    <w:rsid w:val="00202135"/>
    <w:rsid w:val="00217C3B"/>
    <w:rsid w:val="00221CC0"/>
    <w:rsid w:val="0022340B"/>
    <w:rsid w:val="00226C87"/>
    <w:rsid w:val="00236CBF"/>
    <w:rsid w:val="00236F82"/>
    <w:rsid w:val="00240D15"/>
    <w:rsid w:val="002429DF"/>
    <w:rsid w:val="00242A8D"/>
    <w:rsid w:val="00245B80"/>
    <w:rsid w:val="002465B6"/>
    <w:rsid w:val="00246836"/>
    <w:rsid w:val="00262559"/>
    <w:rsid w:val="002828D5"/>
    <w:rsid w:val="002902E4"/>
    <w:rsid w:val="0029103C"/>
    <w:rsid w:val="00294F6C"/>
    <w:rsid w:val="002A0934"/>
    <w:rsid w:val="002A15AD"/>
    <w:rsid w:val="002A2993"/>
    <w:rsid w:val="002A6C2B"/>
    <w:rsid w:val="002B033D"/>
    <w:rsid w:val="002B6CF7"/>
    <w:rsid w:val="002C151E"/>
    <w:rsid w:val="002C5CC4"/>
    <w:rsid w:val="002C657C"/>
    <w:rsid w:val="002D24BE"/>
    <w:rsid w:val="002D3AE0"/>
    <w:rsid w:val="002D4C08"/>
    <w:rsid w:val="002D78EC"/>
    <w:rsid w:val="002D7A15"/>
    <w:rsid w:val="002D7C43"/>
    <w:rsid w:val="002E32B6"/>
    <w:rsid w:val="002E4546"/>
    <w:rsid w:val="002F035E"/>
    <w:rsid w:val="002F3825"/>
    <w:rsid w:val="002F46F3"/>
    <w:rsid w:val="002F59EE"/>
    <w:rsid w:val="002F6632"/>
    <w:rsid w:val="003045D0"/>
    <w:rsid w:val="0030701E"/>
    <w:rsid w:val="003076BC"/>
    <w:rsid w:val="00307DB2"/>
    <w:rsid w:val="00321502"/>
    <w:rsid w:val="00325D2A"/>
    <w:rsid w:val="00325E1C"/>
    <w:rsid w:val="00327D61"/>
    <w:rsid w:val="00333FE2"/>
    <w:rsid w:val="003447BF"/>
    <w:rsid w:val="00345B5F"/>
    <w:rsid w:val="00361A5B"/>
    <w:rsid w:val="0036258B"/>
    <w:rsid w:val="00364CEB"/>
    <w:rsid w:val="00370716"/>
    <w:rsid w:val="00372115"/>
    <w:rsid w:val="00374AFE"/>
    <w:rsid w:val="00375688"/>
    <w:rsid w:val="00386FB8"/>
    <w:rsid w:val="00394425"/>
    <w:rsid w:val="00396814"/>
    <w:rsid w:val="003A6852"/>
    <w:rsid w:val="003B1348"/>
    <w:rsid w:val="003B6B59"/>
    <w:rsid w:val="003B6DBB"/>
    <w:rsid w:val="003C0565"/>
    <w:rsid w:val="003C1F3B"/>
    <w:rsid w:val="003C7213"/>
    <w:rsid w:val="003D2D7D"/>
    <w:rsid w:val="003D354A"/>
    <w:rsid w:val="003E7E08"/>
    <w:rsid w:val="003F0C08"/>
    <w:rsid w:val="003F71AD"/>
    <w:rsid w:val="00403355"/>
    <w:rsid w:val="00403734"/>
    <w:rsid w:val="00404E5D"/>
    <w:rsid w:val="00407536"/>
    <w:rsid w:val="00407FF7"/>
    <w:rsid w:val="004114A7"/>
    <w:rsid w:val="00415F18"/>
    <w:rsid w:val="004214B0"/>
    <w:rsid w:val="00421639"/>
    <w:rsid w:val="004278C0"/>
    <w:rsid w:val="00433CE3"/>
    <w:rsid w:val="00434FB1"/>
    <w:rsid w:val="00445CCD"/>
    <w:rsid w:val="00453F52"/>
    <w:rsid w:val="0045419B"/>
    <w:rsid w:val="00455BCE"/>
    <w:rsid w:val="004563C6"/>
    <w:rsid w:val="0045725E"/>
    <w:rsid w:val="00457F2F"/>
    <w:rsid w:val="00464D17"/>
    <w:rsid w:val="004809B5"/>
    <w:rsid w:val="004828D0"/>
    <w:rsid w:val="00487930"/>
    <w:rsid w:val="00491D73"/>
    <w:rsid w:val="00493D63"/>
    <w:rsid w:val="00494EB5"/>
    <w:rsid w:val="004A07B1"/>
    <w:rsid w:val="004A2444"/>
    <w:rsid w:val="004A49DF"/>
    <w:rsid w:val="004A6967"/>
    <w:rsid w:val="004B2B68"/>
    <w:rsid w:val="004B2D44"/>
    <w:rsid w:val="004B63C6"/>
    <w:rsid w:val="004B76FF"/>
    <w:rsid w:val="004D3D62"/>
    <w:rsid w:val="004D45DC"/>
    <w:rsid w:val="004D6087"/>
    <w:rsid w:val="004D6958"/>
    <w:rsid w:val="004E6E21"/>
    <w:rsid w:val="004F0960"/>
    <w:rsid w:val="004F0BAA"/>
    <w:rsid w:val="004F6668"/>
    <w:rsid w:val="004F7949"/>
    <w:rsid w:val="004F7E4E"/>
    <w:rsid w:val="00502C9D"/>
    <w:rsid w:val="00503748"/>
    <w:rsid w:val="005064BB"/>
    <w:rsid w:val="005078D6"/>
    <w:rsid w:val="00520B55"/>
    <w:rsid w:val="00522C34"/>
    <w:rsid w:val="00533D22"/>
    <w:rsid w:val="00534D5B"/>
    <w:rsid w:val="005457D9"/>
    <w:rsid w:val="005465F0"/>
    <w:rsid w:val="00556A33"/>
    <w:rsid w:val="00565691"/>
    <w:rsid w:val="00565716"/>
    <w:rsid w:val="00567AEA"/>
    <w:rsid w:val="00573CDB"/>
    <w:rsid w:val="00574F06"/>
    <w:rsid w:val="005761CA"/>
    <w:rsid w:val="00584AEA"/>
    <w:rsid w:val="00592863"/>
    <w:rsid w:val="005933AE"/>
    <w:rsid w:val="0059345F"/>
    <w:rsid w:val="005A7C27"/>
    <w:rsid w:val="005B0182"/>
    <w:rsid w:val="005B3FA2"/>
    <w:rsid w:val="005C0905"/>
    <w:rsid w:val="005C245F"/>
    <w:rsid w:val="005C3C60"/>
    <w:rsid w:val="005D5E95"/>
    <w:rsid w:val="005D7F0F"/>
    <w:rsid w:val="005F0E3D"/>
    <w:rsid w:val="005F3FAA"/>
    <w:rsid w:val="005F7006"/>
    <w:rsid w:val="005F7E1F"/>
    <w:rsid w:val="00601265"/>
    <w:rsid w:val="0060193B"/>
    <w:rsid w:val="00617BE7"/>
    <w:rsid w:val="00620FFB"/>
    <w:rsid w:val="006330E7"/>
    <w:rsid w:val="0064301A"/>
    <w:rsid w:val="0064759F"/>
    <w:rsid w:val="00647BA7"/>
    <w:rsid w:val="00651187"/>
    <w:rsid w:val="00655AE8"/>
    <w:rsid w:val="00660C59"/>
    <w:rsid w:val="00662C3D"/>
    <w:rsid w:val="00663D8B"/>
    <w:rsid w:val="00666BBC"/>
    <w:rsid w:val="00667302"/>
    <w:rsid w:val="00671145"/>
    <w:rsid w:val="00677465"/>
    <w:rsid w:val="00683E12"/>
    <w:rsid w:val="00692CA7"/>
    <w:rsid w:val="00695580"/>
    <w:rsid w:val="00695D67"/>
    <w:rsid w:val="006A071F"/>
    <w:rsid w:val="006A3CEA"/>
    <w:rsid w:val="006A40F5"/>
    <w:rsid w:val="006A4372"/>
    <w:rsid w:val="006A4511"/>
    <w:rsid w:val="006A5982"/>
    <w:rsid w:val="006B0210"/>
    <w:rsid w:val="006B2ECF"/>
    <w:rsid w:val="006B3CD7"/>
    <w:rsid w:val="006C06F7"/>
    <w:rsid w:val="006C5AA2"/>
    <w:rsid w:val="006D0796"/>
    <w:rsid w:val="006D144E"/>
    <w:rsid w:val="006D177D"/>
    <w:rsid w:val="006D1E69"/>
    <w:rsid w:val="006E18EB"/>
    <w:rsid w:val="006E2236"/>
    <w:rsid w:val="006E727B"/>
    <w:rsid w:val="006F0EAE"/>
    <w:rsid w:val="006F14A0"/>
    <w:rsid w:val="006F3AAC"/>
    <w:rsid w:val="006F6127"/>
    <w:rsid w:val="006F730F"/>
    <w:rsid w:val="006F7F6B"/>
    <w:rsid w:val="006F7FB6"/>
    <w:rsid w:val="00700D56"/>
    <w:rsid w:val="0070231C"/>
    <w:rsid w:val="00720477"/>
    <w:rsid w:val="007259A3"/>
    <w:rsid w:val="00726F1E"/>
    <w:rsid w:val="00727B63"/>
    <w:rsid w:val="007315C7"/>
    <w:rsid w:val="00731670"/>
    <w:rsid w:val="0074212C"/>
    <w:rsid w:val="0075287F"/>
    <w:rsid w:val="0075438C"/>
    <w:rsid w:val="00756354"/>
    <w:rsid w:val="00762C47"/>
    <w:rsid w:val="0076738F"/>
    <w:rsid w:val="00767911"/>
    <w:rsid w:val="0077021A"/>
    <w:rsid w:val="00786CE7"/>
    <w:rsid w:val="00790913"/>
    <w:rsid w:val="00791235"/>
    <w:rsid w:val="00792FA5"/>
    <w:rsid w:val="007975D9"/>
    <w:rsid w:val="007A156E"/>
    <w:rsid w:val="007A505F"/>
    <w:rsid w:val="007B0A0C"/>
    <w:rsid w:val="007B4E31"/>
    <w:rsid w:val="007B4FF0"/>
    <w:rsid w:val="007B5758"/>
    <w:rsid w:val="007C0099"/>
    <w:rsid w:val="007C0DD5"/>
    <w:rsid w:val="007C5939"/>
    <w:rsid w:val="007D460A"/>
    <w:rsid w:val="007E30CF"/>
    <w:rsid w:val="00804722"/>
    <w:rsid w:val="008105D6"/>
    <w:rsid w:val="0081775F"/>
    <w:rsid w:val="0082497A"/>
    <w:rsid w:val="0083023F"/>
    <w:rsid w:val="00831A5D"/>
    <w:rsid w:val="00840302"/>
    <w:rsid w:val="00845486"/>
    <w:rsid w:val="00847C7A"/>
    <w:rsid w:val="00850A28"/>
    <w:rsid w:val="00853338"/>
    <w:rsid w:val="0085337A"/>
    <w:rsid w:val="008554E3"/>
    <w:rsid w:val="00856C10"/>
    <w:rsid w:val="00862205"/>
    <w:rsid w:val="00863190"/>
    <w:rsid w:val="0086697C"/>
    <w:rsid w:val="00873345"/>
    <w:rsid w:val="00873CBF"/>
    <w:rsid w:val="00874828"/>
    <w:rsid w:val="00874EFA"/>
    <w:rsid w:val="00890413"/>
    <w:rsid w:val="008953FA"/>
    <w:rsid w:val="008973AD"/>
    <w:rsid w:val="008B02DB"/>
    <w:rsid w:val="008B37AF"/>
    <w:rsid w:val="008C0B1B"/>
    <w:rsid w:val="008C180A"/>
    <w:rsid w:val="008C3BDA"/>
    <w:rsid w:val="008C3D44"/>
    <w:rsid w:val="008C6256"/>
    <w:rsid w:val="008D5134"/>
    <w:rsid w:val="008D672B"/>
    <w:rsid w:val="008D7A9B"/>
    <w:rsid w:val="008E1849"/>
    <w:rsid w:val="008E1E4E"/>
    <w:rsid w:val="008E72E6"/>
    <w:rsid w:val="008F0557"/>
    <w:rsid w:val="008F311A"/>
    <w:rsid w:val="008F6BB6"/>
    <w:rsid w:val="0090199B"/>
    <w:rsid w:val="00901F4C"/>
    <w:rsid w:val="00902CBB"/>
    <w:rsid w:val="0090629B"/>
    <w:rsid w:val="00911AFF"/>
    <w:rsid w:val="00913142"/>
    <w:rsid w:val="00913DC2"/>
    <w:rsid w:val="0091591D"/>
    <w:rsid w:val="00934DB8"/>
    <w:rsid w:val="00936C43"/>
    <w:rsid w:val="00947BB5"/>
    <w:rsid w:val="009524DC"/>
    <w:rsid w:val="00960F85"/>
    <w:rsid w:val="00961A95"/>
    <w:rsid w:val="00964AF1"/>
    <w:rsid w:val="00966935"/>
    <w:rsid w:val="00967A2A"/>
    <w:rsid w:val="009711BE"/>
    <w:rsid w:val="00975204"/>
    <w:rsid w:val="00975F18"/>
    <w:rsid w:val="009761D2"/>
    <w:rsid w:val="00983D0B"/>
    <w:rsid w:val="009871E2"/>
    <w:rsid w:val="0099154D"/>
    <w:rsid w:val="00994406"/>
    <w:rsid w:val="009A58E2"/>
    <w:rsid w:val="009B2440"/>
    <w:rsid w:val="009B48EE"/>
    <w:rsid w:val="009B5B88"/>
    <w:rsid w:val="009B6C80"/>
    <w:rsid w:val="009C3977"/>
    <w:rsid w:val="009C41D7"/>
    <w:rsid w:val="009C4501"/>
    <w:rsid w:val="009C4F27"/>
    <w:rsid w:val="009D0223"/>
    <w:rsid w:val="009D03F3"/>
    <w:rsid w:val="009D350B"/>
    <w:rsid w:val="009D526C"/>
    <w:rsid w:val="009E19FE"/>
    <w:rsid w:val="009E1BED"/>
    <w:rsid w:val="009E4157"/>
    <w:rsid w:val="009E462F"/>
    <w:rsid w:val="009E62AF"/>
    <w:rsid w:val="009F428F"/>
    <w:rsid w:val="00A0155E"/>
    <w:rsid w:val="00A067C6"/>
    <w:rsid w:val="00A07AAF"/>
    <w:rsid w:val="00A147DD"/>
    <w:rsid w:val="00A15DD6"/>
    <w:rsid w:val="00A24E8C"/>
    <w:rsid w:val="00A34097"/>
    <w:rsid w:val="00A41298"/>
    <w:rsid w:val="00A43B14"/>
    <w:rsid w:val="00A47192"/>
    <w:rsid w:val="00A51B9E"/>
    <w:rsid w:val="00A61747"/>
    <w:rsid w:val="00A63A54"/>
    <w:rsid w:val="00A75553"/>
    <w:rsid w:val="00A763D1"/>
    <w:rsid w:val="00A76696"/>
    <w:rsid w:val="00A77F90"/>
    <w:rsid w:val="00A80C57"/>
    <w:rsid w:val="00A83B18"/>
    <w:rsid w:val="00A85F0D"/>
    <w:rsid w:val="00A92C12"/>
    <w:rsid w:val="00A942C4"/>
    <w:rsid w:val="00A96752"/>
    <w:rsid w:val="00A9710E"/>
    <w:rsid w:val="00AA2683"/>
    <w:rsid w:val="00AB0032"/>
    <w:rsid w:val="00AB12D9"/>
    <w:rsid w:val="00AB2691"/>
    <w:rsid w:val="00AB32FD"/>
    <w:rsid w:val="00AB4D93"/>
    <w:rsid w:val="00AD6C53"/>
    <w:rsid w:val="00AD6F20"/>
    <w:rsid w:val="00AE1B8E"/>
    <w:rsid w:val="00AE3150"/>
    <w:rsid w:val="00AE54BA"/>
    <w:rsid w:val="00AF23AD"/>
    <w:rsid w:val="00AF2971"/>
    <w:rsid w:val="00AF6761"/>
    <w:rsid w:val="00B06319"/>
    <w:rsid w:val="00B11256"/>
    <w:rsid w:val="00B1662E"/>
    <w:rsid w:val="00B20941"/>
    <w:rsid w:val="00B26488"/>
    <w:rsid w:val="00B3196C"/>
    <w:rsid w:val="00B33349"/>
    <w:rsid w:val="00B3482D"/>
    <w:rsid w:val="00B41467"/>
    <w:rsid w:val="00B426FA"/>
    <w:rsid w:val="00B43174"/>
    <w:rsid w:val="00B441EE"/>
    <w:rsid w:val="00B44864"/>
    <w:rsid w:val="00B46EDB"/>
    <w:rsid w:val="00B5507D"/>
    <w:rsid w:val="00B5630B"/>
    <w:rsid w:val="00B67BC2"/>
    <w:rsid w:val="00B71723"/>
    <w:rsid w:val="00B71B0A"/>
    <w:rsid w:val="00B73A30"/>
    <w:rsid w:val="00B74372"/>
    <w:rsid w:val="00B7780A"/>
    <w:rsid w:val="00B819CA"/>
    <w:rsid w:val="00B8218A"/>
    <w:rsid w:val="00B908BA"/>
    <w:rsid w:val="00B91909"/>
    <w:rsid w:val="00B937DB"/>
    <w:rsid w:val="00BA04F4"/>
    <w:rsid w:val="00BA2790"/>
    <w:rsid w:val="00BC2FE6"/>
    <w:rsid w:val="00BC3DFE"/>
    <w:rsid w:val="00BC62D9"/>
    <w:rsid w:val="00BC6D4E"/>
    <w:rsid w:val="00BD0408"/>
    <w:rsid w:val="00BD16CC"/>
    <w:rsid w:val="00BD4D45"/>
    <w:rsid w:val="00BD6509"/>
    <w:rsid w:val="00BE0398"/>
    <w:rsid w:val="00BE2AED"/>
    <w:rsid w:val="00BE5287"/>
    <w:rsid w:val="00BF56C0"/>
    <w:rsid w:val="00BF6ADD"/>
    <w:rsid w:val="00BF71D9"/>
    <w:rsid w:val="00C017EE"/>
    <w:rsid w:val="00C04183"/>
    <w:rsid w:val="00C05F3E"/>
    <w:rsid w:val="00C1130E"/>
    <w:rsid w:val="00C1272C"/>
    <w:rsid w:val="00C12B08"/>
    <w:rsid w:val="00C14CBA"/>
    <w:rsid w:val="00C14E51"/>
    <w:rsid w:val="00C14EAC"/>
    <w:rsid w:val="00C15C31"/>
    <w:rsid w:val="00C22628"/>
    <w:rsid w:val="00C234F7"/>
    <w:rsid w:val="00C249B8"/>
    <w:rsid w:val="00C27319"/>
    <w:rsid w:val="00C30015"/>
    <w:rsid w:val="00C34674"/>
    <w:rsid w:val="00C3518C"/>
    <w:rsid w:val="00C35EBE"/>
    <w:rsid w:val="00C36605"/>
    <w:rsid w:val="00C366AC"/>
    <w:rsid w:val="00C36C7A"/>
    <w:rsid w:val="00C45EE2"/>
    <w:rsid w:val="00C46C4C"/>
    <w:rsid w:val="00C46C79"/>
    <w:rsid w:val="00C52305"/>
    <w:rsid w:val="00C5271D"/>
    <w:rsid w:val="00C558AA"/>
    <w:rsid w:val="00C56244"/>
    <w:rsid w:val="00C574E2"/>
    <w:rsid w:val="00C63406"/>
    <w:rsid w:val="00C64B34"/>
    <w:rsid w:val="00C94D4F"/>
    <w:rsid w:val="00CA27C0"/>
    <w:rsid w:val="00CA367B"/>
    <w:rsid w:val="00CB175C"/>
    <w:rsid w:val="00CB3BE7"/>
    <w:rsid w:val="00CB4A4D"/>
    <w:rsid w:val="00CC47E0"/>
    <w:rsid w:val="00CC5544"/>
    <w:rsid w:val="00CC6B1A"/>
    <w:rsid w:val="00CD27CB"/>
    <w:rsid w:val="00CE16BA"/>
    <w:rsid w:val="00CE2622"/>
    <w:rsid w:val="00CE33C5"/>
    <w:rsid w:val="00CF2005"/>
    <w:rsid w:val="00CF3101"/>
    <w:rsid w:val="00CF5EFF"/>
    <w:rsid w:val="00D01901"/>
    <w:rsid w:val="00D03A3D"/>
    <w:rsid w:val="00D04D5A"/>
    <w:rsid w:val="00D06CC4"/>
    <w:rsid w:val="00D12EB7"/>
    <w:rsid w:val="00D15E9C"/>
    <w:rsid w:val="00D2121C"/>
    <w:rsid w:val="00D219F6"/>
    <w:rsid w:val="00D24EF9"/>
    <w:rsid w:val="00D25399"/>
    <w:rsid w:val="00D26555"/>
    <w:rsid w:val="00D27128"/>
    <w:rsid w:val="00D444FA"/>
    <w:rsid w:val="00D51F10"/>
    <w:rsid w:val="00D56728"/>
    <w:rsid w:val="00D62170"/>
    <w:rsid w:val="00D700B3"/>
    <w:rsid w:val="00D772A6"/>
    <w:rsid w:val="00D831CF"/>
    <w:rsid w:val="00D8456E"/>
    <w:rsid w:val="00D8595B"/>
    <w:rsid w:val="00D92A39"/>
    <w:rsid w:val="00D935B2"/>
    <w:rsid w:val="00DA0905"/>
    <w:rsid w:val="00DA39F7"/>
    <w:rsid w:val="00DB783F"/>
    <w:rsid w:val="00DC1E66"/>
    <w:rsid w:val="00DC21F6"/>
    <w:rsid w:val="00DC2B21"/>
    <w:rsid w:val="00DC3B46"/>
    <w:rsid w:val="00DC6357"/>
    <w:rsid w:val="00DD109E"/>
    <w:rsid w:val="00DD3C85"/>
    <w:rsid w:val="00DD4E31"/>
    <w:rsid w:val="00DD4EC2"/>
    <w:rsid w:val="00DF1D77"/>
    <w:rsid w:val="00DF344A"/>
    <w:rsid w:val="00E04EFE"/>
    <w:rsid w:val="00E10171"/>
    <w:rsid w:val="00E10263"/>
    <w:rsid w:val="00E10D4C"/>
    <w:rsid w:val="00E12375"/>
    <w:rsid w:val="00E12801"/>
    <w:rsid w:val="00E14A44"/>
    <w:rsid w:val="00E217E7"/>
    <w:rsid w:val="00E24093"/>
    <w:rsid w:val="00E266FC"/>
    <w:rsid w:val="00E30C0D"/>
    <w:rsid w:val="00E37B99"/>
    <w:rsid w:val="00E40A93"/>
    <w:rsid w:val="00E4142D"/>
    <w:rsid w:val="00E42350"/>
    <w:rsid w:val="00E45C0B"/>
    <w:rsid w:val="00E518B0"/>
    <w:rsid w:val="00E540C5"/>
    <w:rsid w:val="00E54D71"/>
    <w:rsid w:val="00E55384"/>
    <w:rsid w:val="00E57B47"/>
    <w:rsid w:val="00E62631"/>
    <w:rsid w:val="00E64680"/>
    <w:rsid w:val="00E67A25"/>
    <w:rsid w:val="00E7436E"/>
    <w:rsid w:val="00E75B2C"/>
    <w:rsid w:val="00E80EFC"/>
    <w:rsid w:val="00E82C1A"/>
    <w:rsid w:val="00E83E77"/>
    <w:rsid w:val="00EA3BD8"/>
    <w:rsid w:val="00EA4037"/>
    <w:rsid w:val="00EA6379"/>
    <w:rsid w:val="00EA6DE1"/>
    <w:rsid w:val="00EB0AE1"/>
    <w:rsid w:val="00EB22D0"/>
    <w:rsid w:val="00EB36A1"/>
    <w:rsid w:val="00EB6712"/>
    <w:rsid w:val="00EC2237"/>
    <w:rsid w:val="00EC2B5C"/>
    <w:rsid w:val="00EC2E3A"/>
    <w:rsid w:val="00EC40F7"/>
    <w:rsid w:val="00ED127E"/>
    <w:rsid w:val="00ED3BC0"/>
    <w:rsid w:val="00ED4C8B"/>
    <w:rsid w:val="00ED7578"/>
    <w:rsid w:val="00EE19F9"/>
    <w:rsid w:val="00EE7D95"/>
    <w:rsid w:val="00EF0E67"/>
    <w:rsid w:val="00EF3743"/>
    <w:rsid w:val="00EF4FB9"/>
    <w:rsid w:val="00EF6A35"/>
    <w:rsid w:val="00EF74CB"/>
    <w:rsid w:val="00EF7975"/>
    <w:rsid w:val="00F01710"/>
    <w:rsid w:val="00F06A53"/>
    <w:rsid w:val="00F123BD"/>
    <w:rsid w:val="00F1610D"/>
    <w:rsid w:val="00F172C0"/>
    <w:rsid w:val="00F24C75"/>
    <w:rsid w:val="00F270B9"/>
    <w:rsid w:val="00F317FC"/>
    <w:rsid w:val="00F344DB"/>
    <w:rsid w:val="00F37209"/>
    <w:rsid w:val="00F403D7"/>
    <w:rsid w:val="00F43BAE"/>
    <w:rsid w:val="00F43BC3"/>
    <w:rsid w:val="00F468CC"/>
    <w:rsid w:val="00F50A35"/>
    <w:rsid w:val="00F51B69"/>
    <w:rsid w:val="00F52212"/>
    <w:rsid w:val="00F53097"/>
    <w:rsid w:val="00F53AE2"/>
    <w:rsid w:val="00F56D94"/>
    <w:rsid w:val="00F6524F"/>
    <w:rsid w:val="00F65852"/>
    <w:rsid w:val="00F7312D"/>
    <w:rsid w:val="00F77987"/>
    <w:rsid w:val="00F77F3C"/>
    <w:rsid w:val="00F81716"/>
    <w:rsid w:val="00F948D1"/>
    <w:rsid w:val="00F95672"/>
    <w:rsid w:val="00F968A0"/>
    <w:rsid w:val="00FA24B0"/>
    <w:rsid w:val="00FA6A07"/>
    <w:rsid w:val="00FB039C"/>
    <w:rsid w:val="00FB154A"/>
    <w:rsid w:val="00FB15F4"/>
    <w:rsid w:val="00FB1741"/>
    <w:rsid w:val="00FB4C89"/>
    <w:rsid w:val="00FB7579"/>
    <w:rsid w:val="00FC1C76"/>
    <w:rsid w:val="00FC3F1E"/>
    <w:rsid w:val="00FC5398"/>
    <w:rsid w:val="00FC5EF9"/>
    <w:rsid w:val="00FD1060"/>
    <w:rsid w:val="00FD75D8"/>
    <w:rsid w:val="00FE1A46"/>
    <w:rsid w:val="00FE459C"/>
    <w:rsid w:val="00FE7FA9"/>
    <w:rsid w:val="00FF0CB1"/>
    <w:rsid w:val="00FF1C89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39A5711"/>
  <w15:docId w15:val="{5BFA194E-350F-4EA8-83B3-EF17F5E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55EC"/>
    <w:pPr>
      <w:widowControl w:val="0"/>
      <w:suppressAutoHyphens/>
    </w:pPr>
    <w:rPr>
      <w:sz w:val="24"/>
    </w:rPr>
  </w:style>
  <w:style w:type="paragraph" w:styleId="1">
    <w:name w:val="heading 1"/>
    <w:basedOn w:val="a0"/>
    <w:next w:val="a0"/>
    <w:qFormat/>
    <w:rsid w:val="001B55EC"/>
    <w:pPr>
      <w:keepNext/>
      <w:spacing w:before="120" w:after="60"/>
      <w:jc w:val="center"/>
      <w:outlineLvl w:val="0"/>
    </w:pPr>
    <w:rPr>
      <w:rFonts w:ascii="Arial" w:hAnsi="Arial"/>
      <w:b/>
      <w:kern w:val="1"/>
      <w:sz w:val="28"/>
    </w:rPr>
  </w:style>
  <w:style w:type="paragraph" w:styleId="2">
    <w:name w:val="heading 2"/>
    <w:basedOn w:val="a0"/>
    <w:next w:val="3"/>
    <w:qFormat/>
    <w:rsid w:val="001B55EC"/>
    <w:pPr>
      <w:keepNext/>
      <w:numPr>
        <w:ilvl w:val="1"/>
        <w:numId w:val="1"/>
      </w:numPr>
      <w:jc w:val="center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qFormat/>
    <w:rsid w:val="001B55EC"/>
    <w:pPr>
      <w:keepNext/>
      <w:numPr>
        <w:ilvl w:val="2"/>
        <w:numId w:val="1"/>
      </w:numPr>
      <w:outlineLvl w:val="2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1">
    <w:name w:val="WW8Num4z1"/>
    <w:rsid w:val="001B55EC"/>
    <w:rPr>
      <w:rFonts w:ascii="Wingdings" w:hAnsi="Wingdings"/>
    </w:rPr>
  </w:style>
  <w:style w:type="character" w:customStyle="1" w:styleId="WW8Num5z0">
    <w:name w:val="WW8Num5z0"/>
    <w:rsid w:val="001B55EC"/>
    <w:rPr>
      <w:rFonts w:ascii="Symbol" w:hAnsi="Symbol"/>
    </w:rPr>
  </w:style>
  <w:style w:type="character" w:customStyle="1" w:styleId="WW8Num6z0">
    <w:name w:val="WW8Num6z0"/>
    <w:rsid w:val="001B55EC"/>
    <w:rPr>
      <w:rFonts w:ascii="Symbol" w:hAnsi="Symbol"/>
    </w:rPr>
  </w:style>
  <w:style w:type="character" w:customStyle="1" w:styleId="WW8Num7z0">
    <w:name w:val="WW8Num7z0"/>
    <w:rsid w:val="001B55EC"/>
    <w:rPr>
      <w:rFonts w:ascii="Symbol" w:hAnsi="Symbol"/>
    </w:rPr>
  </w:style>
  <w:style w:type="character" w:customStyle="1" w:styleId="10">
    <w:name w:val="Основной шрифт абзаца1"/>
    <w:rsid w:val="001B55EC"/>
  </w:style>
  <w:style w:type="character" w:customStyle="1" w:styleId="Absatz-Standardschriftart">
    <w:name w:val="Absatz-Standardschriftart"/>
    <w:rsid w:val="001B55EC"/>
  </w:style>
  <w:style w:type="character" w:customStyle="1" w:styleId="WW-Absatz-Standardschriftart">
    <w:name w:val="WW-Absatz-Standardschriftart"/>
    <w:rsid w:val="001B55EC"/>
  </w:style>
  <w:style w:type="character" w:customStyle="1" w:styleId="WW8Num3z1">
    <w:name w:val="WW8Num3z1"/>
    <w:rsid w:val="001B55EC"/>
    <w:rPr>
      <w:rFonts w:ascii="Wingdings" w:hAnsi="Wingdings"/>
    </w:rPr>
  </w:style>
  <w:style w:type="character" w:customStyle="1" w:styleId="WW8Num17z0">
    <w:name w:val="WW8Num17z0"/>
    <w:rsid w:val="001B55EC"/>
    <w:rPr>
      <w:rFonts w:ascii="Symbol" w:hAnsi="Symbol"/>
    </w:rPr>
  </w:style>
  <w:style w:type="character" w:customStyle="1" w:styleId="WW8Num17z1">
    <w:name w:val="WW8Num17z1"/>
    <w:rsid w:val="001B55EC"/>
    <w:rPr>
      <w:rFonts w:ascii="Courier New" w:hAnsi="Courier New" w:cs="Courier New"/>
    </w:rPr>
  </w:style>
  <w:style w:type="character" w:customStyle="1" w:styleId="WW8Num17z2">
    <w:name w:val="WW8Num17z2"/>
    <w:rsid w:val="001B55EC"/>
    <w:rPr>
      <w:rFonts w:ascii="Wingdings" w:hAnsi="Wingdings"/>
    </w:rPr>
  </w:style>
  <w:style w:type="character" w:customStyle="1" w:styleId="WW8Num18z0">
    <w:name w:val="WW8Num18z0"/>
    <w:rsid w:val="001B55EC"/>
    <w:rPr>
      <w:rFonts w:ascii="Wingdings" w:hAnsi="Wingdings"/>
    </w:rPr>
  </w:style>
  <w:style w:type="character" w:customStyle="1" w:styleId="WW8Num18z1">
    <w:name w:val="WW8Num18z1"/>
    <w:rsid w:val="001B55EC"/>
    <w:rPr>
      <w:rFonts w:ascii="Courier New" w:hAnsi="Courier New" w:cs="Courier New"/>
    </w:rPr>
  </w:style>
  <w:style w:type="character" w:customStyle="1" w:styleId="WW8Num18z2">
    <w:name w:val="WW8Num18z2"/>
    <w:rsid w:val="001B55EC"/>
    <w:rPr>
      <w:rFonts w:ascii="Wingdings" w:hAnsi="Wingdings"/>
    </w:rPr>
  </w:style>
  <w:style w:type="character" w:customStyle="1" w:styleId="WW8Num14z0">
    <w:name w:val="WW8Num14z0"/>
    <w:rsid w:val="001B55EC"/>
    <w:rPr>
      <w:rFonts w:ascii="Symbol" w:hAnsi="Symbol"/>
    </w:rPr>
  </w:style>
  <w:style w:type="character" w:customStyle="1" w:styleId="WW8Num14z1">
    <w:name w:val="WW8Num14z1"/>
    <w:rsid w:val="001B55EC"/>
    <w:rPr>
      <w:rFonts w:ascii="Symbol" w:hAnsi="Symbol"/>
      <w:b w:val="0"/>
      <w:i w:val="0"/>
      <w:sz w:val="24"/>
      <w:szCs w:val="24"/>
    </w:rPr>
  </w:style>
  <w:style w:type="character" w:customStyle="1" w:styleId="WW8Num14z2">
    <w:name w:val="WW8Num14z2"/>
    <w:rsid w:val="001B55EC"/>
    <w:rPr>
      <w:rFonts w:ascii="Wingdings" w:hAnsi="Wingdings"/>
    </w:rPr>
  </w:style>
  <w:style w:type="character" w:styleId="a4">
    <w:name w:val="page number"/>
    <w:basedOn w:val="10"/>
    <w:rsid w:val="001B55EC"/>
  </w:style>
  <w:style w:type="character" w:styleId="a5">
    <w:name w:val="Hyperlink"/>
    <w:rsid w:val="001B55EC"/>
    <w:rPr>
      <w:color w:val="0000FF"/>
      <w:u w:val="single"/>
    </w:rPr>
  </w:style>
  <w:style w:type="paragraph" w:customStyle="1" w:styleId="11">
    <w:name w:val="Заголовок1"/>
    <w:basedOn w:val="a0"/>
    <w:next w:val="a6"/>
    <w:rsid w:val="001B55E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0"/>
    <w:rsid w:val="001B55EC"/>
    <w:pPr>
      <w:spacing w:after="120"/>
    </w:pPr>
  </w:style>
  <w:style w:type="paragraph" w:styleId="a7">
    <w:name w:val="List"/>
    <w:basedOn w:val="a6"/>
    <w:rsid w:val="001B55EC"/>
    <w:rPr>
      <w:rFonts w:ascii="Arial" w:hAnsi="Arial" w:cs="Tahoma"/>
    </w:rPr>
  </w:style>
  <w:style w:type="paragraph" w:customStyle="1" w:styleId="20">
    <w:name w:val="Название2"/>
    <w:basedOn w:val="a0"/>
    <w:rsid w:val="001B55EC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21">
    <w:name w:val="Указатель2"/>
    <w:basedOn w:val="a0"/>
    <w:rsid w:val="001B55EC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1B55EC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0"/>
    <w:rsid w:val="001B55EC"/>
    <w:pPr>
      <w:suppressLineNumbers/>
    </w:pPr>
    <w:rPr>
      <w:rFonts w:ascii="Arial" w:hAnsi="Arial" w:cs="Tahoma"/>
    </w:rPr>
  </w:style>
  <w:style w:type="paragraph" w:customStyle="1" w:styleId="a">
    <w:name w:val="ТекстДоговора"/>
    <w:basedOn w:val="a0"/>
    <w:rsid w:val="001B55EC"/>
    <w:pPr>
      <w:numPr>
        <w:numId w:val="2"/>
      </w:numPr>
      <w:jc w:val="both"/>
    </w:pPr>
    <w:rPr>
      <w:rFonts w:ascii="Arial" w:hAnsi="Arial"/>
      <w:sz w:val="22"/>
    </w:rPr>
  </w:style>
  <w:style w:type="paragraph" w:customStyle="1" w:styleId="1Tahoma1200">
    <w:name w:val="Стиль Заголовок 1 + Tahoma 12 пт Перед:  0 пт После:  0 пт"/>
    <w:basedOn w:val="1"/>
    <w:rsid w:val="001B55EC"/>
    <w:pPr>
      <w:pageBreakBefore/>
      <w:spacing w:before="0" w:after="0"/>
    </w:pPr>
    <w:rPr>
      <w:rFonts w:ascii="Tahoma" w:hAnsi="Tahoma"/>
      <w:bCs/>
      <w:sz w:val="24"/>
    </w:rPr>
  </w:style>
  <w:style w:type="paragraph" w:customStyle="1" w:styleId="a8">
    <w:name w:val="Содержимое таблицы"/>
    <w:basedOn w:val="a0"/>
    <w:rsid w:val="001B55EC"/>
    <w:pPr>
      <w:suppressLineNumbers/>
    </w:pPr>
  </w:style>
  <w:style w:type="paragraph" w:customStyle="1" w:styleId="a9">
    <w:name w:val="Заголовок таблицы"/>
    <w:basedOn w:val="a8"/>
    <w:rsid w:val="001B55EC"/>
    <w:pPr>
      <w:jc w:val="center"/>
    </w:pPr>
    <w:rPr>
      <w:b/>
      <w:bCs/>
    </w:rPr>
  </w:style>
  <w:style w:type="paragraph" w:styleId="aa">
    <w:name w:val="header"/>
    <w:basedOn w:val="a0"/>
    <w:rsid w:val="001B55EC"/>
    <w:pPr>
      <w:tabs>
        <w:tab w:val="center" w:pos="4677"/>
        <w:tab w:val="right" w:pos="9355"/>
      </w:tabs>
    </w:pPr>
  </w:style>
  <w:style w:type="paragraph" w:styleId="ab">
    <w:name w:val="footer"/>
    <w:basedOn w:val="a0"/>
    <w:rsid w:val="001B55EC"/>
    <w:pPr>
      <w:tabs>
        <w:tab w:val="center" w:pos="4677"/>
        <w:tab w:val="right" w:pos="9355"/>
      </w:tabs>
    </w:pPr>
  </w:style>
  <w:style w:type="paragraph" w:styleId="ac">
    <w:name w:val="Document Map"/>
    <w:basedOn w:val="a0"/>
    <w:semiHidden/>
    <w:rsid w:val="00AB4D93"/>
    <w:pPr>
      <w:shd w:val="clear" w:color="auto" w:fill="000080"/>
    </w:pPr>
    <w:rPr>
      <w:rFonts w:ascii="Tahoma" w:hAnsi="Tahoma" w:cs="Tahoma"/>
      <w:sz w:val="20"/>
    </w:rPr>
  </w:style>
  <w:style w:type="character" w:styleId="ad">
    <w:name w:val="annotation reference"/>
    <w:semiHidden/>
    <w:rsid w:val="00AB4D93"/>
    <w:rPr>
      <w:sz w:val="16"/>
      <w:szCs w:val="16"/>
    </w:rPr>
  </w:style>
  <w:style w:type="paragraph" w:styleId="ae">
    <w:name w:val="annotation text"/>
    <w:basedOn w:val="a0"/>
    <w:semiHidden/>
    <w:rsid w:val="00AB4D93"/>
    <w:rPr>
      <w:sz w:val="20"/>
    </w:rPr>
  </w:style>
  <w:style w:type="paragraph" w:styleId="af">
    <w:name w:val="annotation subject"/>
    <w:basedOn w:val="ae"/>
    <w:next w:val="ae"/>
    <w:semiHidden/>
    <w:rsid w:val="00AB4D93"/>
    <w:rPr>
      <w:b/>
      <w:bCs/>
    </w:rPr>
  </w:style>
  <w:style w:type="paragraph" w:styleId="af0">
    <w:name w:val="Balloon Text"/>
    <w:basedOn w:val="a0"/>
    <w:semiHidden/>
    <w:rsid w:val="00AB4D93"/>
    <w:rPr>
      <w:rFonts w:ascii="Tahoma" w:hAnsi="Tahoma" w:cs="Tahoma"/>
      <w:sz w:val="16"/>
      <w:szCs w:val="16"/>
    </w:rPr>
  </w:style>
  <w:style w:type="paragraph" w:styleId="af1">
    <w:name w:val="Revision"/>
    <w:hidden/>
    <w:uiPriority w:val="99"/>
    <w:semiHidden/>
    <w:rsid w:val="00325D2A"/>
    <w:rPr>
      <w:sz w:val="24"/>
    </w:rPr>
  </w:style>
  <w:style w:type="table" w:styleId="af2">
    <w:name w:val="Table Grid"/>
    <w:basedOn w:val="a2"/>
    <w:rsid w:val="00655AE8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6F6127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f4">
    <w:name w:val="Текст без отступа"/>
    <w:basedOn w:val="af5"/>
    <w:rsid w:val="006F6127"/>
    <w:pPr>
      <w:suppressAutoHyphens w:val="0"/>
      <w:snapToGrid w:val="0"/>
      <w:spacing w:before="60" w:after="60"/>
      <w:ind w:left="0"/>
      <w:jc w:val="both"/>
    </w:pPr>
    <w:rPr>
      <w:rFonts w:ascii="Arial" w:hAnsi="Arial"/>
      <w:spacing w:val="20"/>
      <w:lang w:val="ru-RU" w:eastAsia="ru-RU"/>
    </w:rPr>
  </w:style>
  <w:style w:type="paragraph" w:customStyle="1" w:styleId="ConsNormal">
    <w:name w:val="ConsNormal"/>
    <w:rsid w:val="006F612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rsid w:val="006F6127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Title">
    <w:name w:val="ConsTitle"/>
    <w:rsid w:val="006F6127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  <w:lang w:val="ru-RU" w:eastAsia="ru-RU"/>
    </w:rPr>
  </w:style>
  <w:style w:type="paragraph" w:styleId="af5">
    <w:name w:val="Body Text Indent"/>
    <w:basedOn w:val="a0"/>
    <w:link w:val="af6"/>
    <w:rsid w:val="006F6127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rsid w:val="006F6127"/>
    <w:rPr>
      <w:sz w:val="24"/>
    </w:rPr>
  </w:style>
  <w:style w:type="paragraph" w:styleId="af7">
    <w:name w:val="Block Text"/>
    <w:basedOn w:val="a0"/>
    <w:rsid w:val="00A067C6"/>
    <w:pPr>
      <w:widowControl/>
      <w:tabs>
        <w:tab w:val="left" w:pos="9356"/>
      </w:tabs>
      <w:suppressAutoHyphens w:val="0"/>
      <w:autoSpaceDE w:val="0"/>
      <w:autoSpaceDN w:val="0"/>
      <w:ind w:left="426" w:right="4" w:hanging="426"/>
      <w:jc w:val="both"/>
    </w:pPr>
    <w:rPr>
      <w:sz w:val="20"/>
      <w:lang w:val="ru-RU" w:eastAsia="ru-RU"/>
    </w:rPr>
  </w:style>
  <w:style w:type="paragraph" w:styleId="22">
    <w:name w:val="Body Text Indent 2"/>
    <w:basedOn w:val="a0"/>
    <w:link w:val="23"/>
    <w:rsid w:val="00831A5D"/>
    <w:pPr>
      <w:widowControl/>
      <w:suppressAutoHyphens w:val="0"/>
      <w:spacing w:after="100" w:afterAutospacing="1"/>
      <w:ind w:left="708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23">
    <w:name w:val="Основной текст с отступом 2 Знак"/>
    <w:basedOn w:val="a1"/>
    <w:link w:val="22"/>
    <w:rsid w:val="00831A5D"/>
    <w:rPr>
      <w:rFonts w:ascii="Arial" w:hAnsi="Arial"/>
      <w:sz w:val="22"/>
      <w:szCs w:val="24"/>
      <w:lang w:val="ru-RU" w:eastAsia="ru-RU"/>
    </w:rPr>
  </w:style>
  <w:style w:type="paragraph" w:customStyle="1" w:styleId="Textbody">
    <w:name w:val="Text body"/>
    <w:basedOn w:val="a0"/>
    <w:rsid w:val="006A4372"/>
    <w:pPr>
      <w:widowControl/>
      <w:spacing w:after="120"/>
      <w:textAlignment w:val="baseline"/>
    </w:pPr>
    <w:rPr>
      <w:rFonts w:eastAsia="Arial"/>
      <w:kern w:val="1"/>
      <w:sz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toplogwms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BD1E-8EFA-4BA1-BACF-0D070AC7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4131</Words>
  <Characters>23551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№31</vt:lpstr>
      <vt:lpstr>ДОГОВОР №31</vt:lpstr>
    </vt:vector>
  </TitlesOfParts>
  <Company>Топлог</Company>
  <LinksUpToDate>false</LinksUpToDate>
  <CharactersWithSpaces>27627</CharactersWithSpaces>
  <SharedDoc>false</SharedDoc>
  <HLinks>
    <vt:vector size="12" baseType="variant">
      <vt:variant>
        <vt:i4>6750298</vt:i4>
      </vt:variant>
      <vt:variant>
        <vt:i4>3</vt:i4>
      </vt:variant>
      <vt:variant>
        <vt:i4>0</vt:i4>
      </vt:variant>
      <vt:variant>
        <vt:i4>5</vt:i4>
      </vt:variant>
      <vt:variant>
        <vt:lpwstr>mailto:support@toplogwms.ru</vt:lpwstr>
      </vt:variant>
      <vt:variant>
        <vt:lpwstr/>
      </vt:variant>
      <vt:variant>
        <vt:i4>6750298</vt:i4>
      </vt:variant>
      <vt:variant>
        <vt:i4>0</vt:i4>
      </vt:variant>
      <vt:variant>
        <vt:i4>0</vt:i4>
      </vt:variant>
      <vt:variant>
        <vt:i4>5</vt:i4>
      </vt:variant>
      <vt:variant>
        <vt:lpwstr>mailto:support@toplogwms.ru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№31</dc:title>
  <dc:creator>Portable</dc:creator>
  <cp:lastModifiedBy>Olga Kokhanova</cp:lastModifiedBy>
  <cp:revision>7</cp:revision>
  <cp:lastPrinted>2018-08-28T07:04:00Z</cp:lastPrinted>
  <dcterms:created xsi:type="dcterms:W3CDTF">2019-06-27T09:20:00Z</dcterms:created>
  <dcterms:modified xsi:type="dcterms:W3CDTF">2019-06-27T10:43:00Z</dcterms:modified>
</cp:coreProperties>
</file>